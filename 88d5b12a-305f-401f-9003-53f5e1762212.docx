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A10E" w14:textId="77777777" w:rsidR="00BF1269" w:rsidRDefault="00240209">
      <w:pPr>
        <w:rPr>
          <w:lang w:eastAsia="zh-CN"/>
        </w:rPr>
      </w:pPr>
      <w:r>
        <w:rPr>
          <w:lang w:eastAsia="zh-CN"/>
        </w:rPr>
        <w:t>Personal Statement</w:t>
      </w:r>
    </w:p>
    <w:p w14:paraId="26A7890E" w14:textId="77777777" w:rsidR="007D6981" w:rsidRDefault="007D6981">
      <w:pPr>
        <w:rPr>
          <w:lang w:eastAsia="zh-CN"/>
        </w:rPr>
      </w:pPr>
    </w:p>
    <w:p w14:paraId="78847697" w14:textId="35C9039E" w:rsidR="00840970" w:rsidRDefault="004B5DD7">
      <w:pPr>
        <w:rPr>
          <w:ins w:id="0" w:author="Microsoft Office User" w:date="2018-08-01T23:07:00Z"/>
          <w:lang w:eastAsia="zh-CN"/>
        </w:rPr>
      </w:pPr>
      <w:commentRangeStart w:id="1"/>
      <w:r>
        <w:rPr>
          <w:lang w:eastAsia="zh-CN"/>
        </w:rPr>
        <w:t>I</w:t>
      </w:r>
      <w:r w:rsidR="008A5C03">
        <w:rPr>
          <w:lang w:eastAsia="zh-CN"/>
        </w:rPr>
        <w:t xml:space="preserve"> think of myself as a constructive person</w:t>
      </w:r>
      <w:r>
        <w:rPr>
          <w:lang w:eastAsia="zh-CN"/>
        </w:rPr>
        <w:t>.</w:t>
      </w:r>
      <w:r w:rsidR="005049F1">
        <w:rPr>
          <w:lang w:eastAsia="zh-CN"/>
        </w:rPr>
        <w:t xml:space="preserve"> Assembling small components</w:t>
      </w:r>
      <w:r w:rsidR="008A5C03">
        <w:rPr>
          <w:lang w:eastAsia="zh-CN"/>
        </w:rPr>
        <w:t xml:space="preserve"> </w:t>
      </w:r>
      <w:r w:rsidR="005049F1">
        <w:rPr>
          <w:lang w:eastAsia="zh-CN"/>
        </w:rPr>
        <w:t>to achieve</w:t>
      </w:r>
      <w:r w:rsidR="008A5C03">
        <w:rPr>
          <w:lang w:eastAsia="zh-CN"/>
        </w:rPr>
        <w:t xml:space="preserve"> meaningful purpose has</w:t>
      </w:r>
      <w:r w:rsidR="005049F1">
        <w:rPr>
          <w:lang w:eastAsia="zh-CN"/>
        </w:rPr>
        <w:t xml:space="preserve"> always been my excitement</w:t>
      </w:r>
      <w:r w:rsidR="00E40A69">
        <w:rPr>
          <w:lang w:eastAsia="zh-CN"/>
        </w:rPr>
        <w:t xml:space="preserve">. </w:t>
      </w:r>
      <w:commentRangeEnd w:id="1"/>
      <w:r w:rsidR="003F7B03">
        <w:rPr>
          <w:rStyle w:val="CommentReference"/>
        </w:rPr>
        <w:commentReference w:id="1"/>
      </w:r>
      <w:commentRangeStart w:id="2"/>
      <w:r w:rsidR="00E40A69">
        <w:rPr>
          <w:lang w:eastAsia="zh-CN"/>
        </w:rPr>
        <w:t>Before entering the</w:t>
      </w:r>
      <w:r w:rsidR="0091117C">
        <w:rPr>
          <w:lang w:eastAsia="zh-CN"/>
        </w:rPr>
        <w:t xml:space="preserve"> college, </w:t>
      </w:r>
      <w:r w:rsidR="008B7FA1">
        <w:rPr>
          <w:lang w:eastAsia="zh-CN"/>
        </w:rPr>
        <w:t>the</w:t>
      </w:r>
      <w:r w:rsidR="00E40A69">
        <w:rPr>
          <w:lang w:eastAsia="zh-CN"/>
        </w:rPr>
        <w:t xml:space="preserve"> excitement</w:t>
      </w:r>
      <w:r w:rsidR="00E57C2F">
        <w:rPr>
          <w:lang w:eastAsia="zh-CN"/>
        </w:rPr>
        <w:t xml:space="preserve"> was converted</w:t>
      </w:r>
      <w:r w:rsidR="00E40A69">
        <w:rPr>
          <w:lang w:eastAsia="zh-CN"/>
        </w:rPr>
        <w:t xml:space="preserve"> into </w:t>
      </w:r>
      <w:r w:rsidR="00E57C2F">
        <w:rPr>
          <w:lang w:eastAsia="zh-CN"/>
        </w:rPr>
        <w:t>effective leadership as I</w:t>
      </w:r>
      <w:r w:rsidR="00E40A69">
        <w:rPr>
          <w:lang w:eastAsia="zh-CN"/>
        </w:rPr>
        <w:t xml:space="preserve"> </w:t>
      </w:r>
      <w:r w:rsidR="00E57C2F">
        <w:rPr>
          <w:lang w:eastAsia="zh-CN"/>
        </w:rPr>
        <w:t>planned</w:t>
      </w:r>
      <w:r w:rsidR="00BE7DF3">
        <w:rPr>
          <w:lang w:eastAsia="zh-CN"/>
        </w:rPr>
        <w:t xml:space="preserve"> multiple</w:t>
      </w:r>
      <w:r w:rsidR="0091117C">
        <w:rPr>
          <w:lang w:eastAsia="zh-CN"/>
        </w:rPr>
        <w:t xml:space="preserve"> successful</w:t>
      </w:r>
      <w:r w:rsidR="00D50710">
        <w:rPr>
          <w:lang w:eastAsia="zh-CN"/>
        </w:rPr>
        <w:t xml:space="preserve"> class </w:t>
      </w:r>
      <w:r w:rsidR="00457D23">
        <w:rPr>
          <w:lang w:eastAsia="zh-CN"/>
        </w:rPr>
        <w:t>activities</w:t>
      </w:r>
      <w:r w:rsidR="007438CC">
        <w:rPr>
          <w:lang w:eastAsia="zh-CN"/>
        </w:rPr>
        <w:t xml:space="preserve"> such as designing </w:t>
      </w:r>
      <w:r w:rsidR="008D3D6A">
        <w:rPr>
          <w:lang w:eastAsia="zh-CN"/>
        </w:rPr>
        <w:t>a</w:t>
      </w:r>
      <w:r w:rsidR="00B36284">
        <w:rPr>
          <w:lang w:eastAsia="zh-CN"/>
        </w:rPr>
        <w:t xml:space="preserve"> yearbook</w:t>
      </w:r>
      <w:r w:rsidR="00457D23">
        <w:rPr>
          <w:lang w:eastAsia="zh-CN"/>
        </w:rPr>
        <w:t xml:space="preserve">. </w:t>
      </w:r>
      <w:commentRangeEnd w:id="2"/>
      <w:r w:rsidR="00E5794F">
        <w:rPr>
          <w:rStyle w:val="CommentReference"/>
        </w:rPr>
        <w:commentReference w:id="2"/>
      </w:r>
      <w:commentRangeStart w:id="3"/>
      <w:r w:rsidR="008D3D6A">
        <w:rPr>
          <w:lang w:eastAsia="zh-CN"/>
        </w:rPr>
        <w:t>In</w:t>
      </w:r>
      <w:r w:rsidR="007438CC">
        <w:rPr>
          <w:lang w:eastAsia="zh-CN"/>
        </w:rPr>
        <w:t xml:space="preserve"> college</w:t>
      </w:r>
      <w:r w:rsidR="0091117C">
        <w:rPr>
          <w:lang w:eastAsia="zh-CN"/>
        </w:rPr>
        <w:t xml:space="preserve">, </w:t>
      </w:r>
      <w:r w:rsidR="00457D23">
        <w:rPr>
          <w:lang w:eastAsia="zh-CN"/>
        </w:rPr>
        <w:t xml:space="preserve">I joined a </w:t>
      </w:r>
      <w:r w:rsidR="00FC6ED2">
        <w:rPr>
          <w:lang w:eastAsia="zh-CN"/>
        </w:rPr>
        <w:t>program</w:t>
      </w:r>
      <w:r w:rsidR="008D3D6A">
        <w:rPr>
          <w:lang w:eastAsia="zh-CN"/>
        </w:rPr>
        <w:t>,</w:t>
      </w:r>
      <w:r w:rsidR="00FC6ED2">
        <w:rPr>
          <w:lang w:eastAsia="zh-CN"/>
        </w:rPr>
        <w:t xml:space="preserve"> which aims</w:t>
      </w:r>
      <w:r w:rsidR="00457D23">
        <w:rPr>
          <w:lang w:eastAsia="zh-CN"/>
        </w:rPr>
        <w:t xml:space="preserve"> to</w:t>
      </w:r>
      <w:r w:rsidR="007438CC">
        <w:rPr>
          <w:lang w:eastAsia="zh-CN"/>
        </w:rPr>
        <w:t xml:space="preserve"> teach</w:t>
      </w:r>
      <w:r w:rsidR="007D6981">
        <w:rPr>
          <w:lang w:eastAsia="zh-CN"/>
        </w:rPr>
        <w:t xml:space="preserve"> build</w:t>
      </w:r>
      <w:r w:rsidR="007438CC">
        <w:rPr>
          <w:lang w:eastAsia="zh-CN"/>
        </w:rPr>
        <w:t>ing</w:t>
      </w:r>
      <w:r w:rsidR="007D6981">
        <w:rPr>
          <w:lang w:eastAsia="zh-CN"/>
        </w:rPr>
        <w:t xml:space="preserve"> mobile application</w:t>
      </w:r>
      <w:r w:rsidR="008D3D6A">
        <w:rPr>
          <w:lang w:eastAsia="zh-CN"/>
        </w:rPr>
        <w:t>s</w:t>
      </w:r>
      <w:commentRangeEnd w:id="3"/>
      <w:r w:rsidR="00E5794F">
        <w:rPr>
          <w:rStyle w:val="CommentReference"/>
        </w:rPr>
        <w:commentReference w:id="3"/>
      </w:r>
      <w:r w:rsidR="007D6981">
        <w:rPr>
          <w:lang w:eastAsia="zh-CN"/>
        </w:rPr>
        <w:t>.</w:t>
      </w:r>
      <w:r w:rsidR="00D50710">
        <w:rPr>
          <w:lang w:eastAsia="zh-CN"/>
        </w:rPr>
        <w:t xml:space="preserve"> </w:t>
      </w:r>
      <w:r w:rsidR="00D50710">
        <w:rPr>
          <w:rFonts w:hint="eastAsia"/>
          <w:lang w:eastAsia="zh-CN"/>
        </w:rPr>
        <w:t>As</w:t>
      </w:r>
      <w:r w:rsidR="00D50710">
        <w:rPr>
          <w:lang w:eastAsia="zh-CN"/>
        </w:rPr>
        <w:t xml:space="preserve"> I imple</w:t>
      </w:r>
      <w:r w:rsidR="008D6308">
        <w:rPr>
          <w:lang w:eastAsia="zh-CN"/>
        </w:rPr>
        <w:t xml:space="preserve">mented different components </w:t>
      </w:r>
      <w:r w:rsidR="00D50710">
        <w:rPr>
          <w:lang w:eastAsia="zh-CN"/>
        </w:rPr>
        <w:t>and combine</w:t>
      </w:r>
      <w:r w:rsidR="008D6308">
        <w:rPr>
          <w:lang w:eastAsia="zh-CN"/>
        </w:rPr>
        <w:t>d</w:t>
      </w:r>
      <w:r w:rsidR="00D50710">
        <w:rPr>
          <w:lang w:eastAsia="zh-CN"/>
        </w:rPr>
        <w:t xml:space="preserve"> them to make the </w:t>
      </w:r>
      <w:r w:rsidR="008D6308">
        <w:rPr>
          <w:lang w:eastAsia="zh-CN"/>
        </w:rPr>
        <w:t xml:space="preserve">whole </w:t>
      </w:r>
      <w:r w:rsidR="00D50710">
        <w:rPr>
          <w:lang w:eastAsia="zh-CN"/>
        </w:rPr>
        <w:t>application functional, I rediscovered</w:t>
      </w:r>
      <w:r w:rsidR="008D6308">
        <w:rPr>
          <w:lang w:eastAsia="zh-CN"/>
        </w:rPr>
        <w:t xml:space="preserve"> my</w:t>
      </w:r>
      <w:r w:rsidR="00D50710">
        <w:rPr>
          <w:lang w:eastAsia="zh-CN"/>
        </w:rPr>
        <w:t xml:space="preserve"> excitement </w:t>
      </w:r>
      <w:r w:rsidR="008D6308">
        <w:rPr>
          <w:lang w:eastAsia="zh-CN"/>
        </w:rPr>
        <w:t xml:space="preserve">during the </w:t>
      </w:r>
      <w:r w:rsidR="009C014D">
        <w:rPr>
          <w:lang w:eastAsia="zh-CN"/>
        </w:rPr>
        <w:t xml:space="preserve">developing </w:t>
      </w:r>
      <w:r w:rsidR="008D6308">
        <w:rPr>
          <w:lang w:eastAsia="zh-CN"/>
        </w:rPr>
        <w:t>process</w:t>
      </w:r>
      <w:r w:rsidR="00D50710">
        <w:rPr>
          <w:lang w:eastAsia="zh-CN"/>
        </w:rPr>
        <w:t xml:space="preserve">. </w:t>
      </w:r>
      <w:r w:rsidR="008D6308">
        <w:rPr>
          <w:lang w:eastAsia="zh-CN"/>
        </w:rPr>
        <w:t xml:space="preserve">So, </w:t>
      </w:r>
      <w:r w:rsidR="00B52067">
        <w:rPr>
          <w:lang w:eastAsia="zh-CN"/>
        </w:rPr>
        <w:t>I decided to experience the complete</w:t>
      </w:r>
      <w:r w:rsidR="008D6308">
        <w:rPr>
          <w:lang w:eastAsia="zh-CN"/>
        </w:rPr>
        <w:t xml:space="preserve"> development</w:t>
      </w:r>
      <w:r w:rsidR="00EF680E">
        <w:rPr>
          <w:lang w:eastAsia="zh-CN"/>
        </w:rPr>
        <w:t xml:space="preserve"> cy</w:t>
      </w:r>
      <w:r w:rsidR="008D6308">
        <w:rPr>
          <w:lang w:eastAsia="zh-CN"/>
        </w:rPr>
        <w:t>cle of a mobile app</w:t>
      </w:r>
      <w:r w:rsidR="00B52067">
        <w:rPr>
          <w:lang w:eastAsia="zh-CN"/>
        </w:rPr>
        <w:t xml:space="preserve"> even though </w:t>
      </w:r>
      <w:r w:rsidR="00EF680E">
        <w:rPr>
          <w:lang w:eastAsia="zh-CN"/>
        </w:rPr>
        <w:t>only the front-end half</w:t>
      </w:r>
      <w:r w:rsidR="00B52067">
        <w:rPr>
          <w:lang w:eastAsia="zh-CN"/>
        </w:rPr>
        <w:t xml:space="preserve"> was taught</w:t>
      </w:r>
      <w:r w:rsidR="00EF680E">
        <w:rPr>
          <w:lang w:eastAsia="zh-CN"/>
        </w:rPr>
        <w:t xml:space="preserve">. </w:t>
      </w:r>
      <w:r w:rsidR="00386AF6">
        <w:rPr>
          <w:lang w:eastAsia="zh-CN"/>
        </w:rPr>
        <w:t>Taking o</w:t>
      </w:r>
      <w:r w:rsidR="00E57C2F">
        <w:rPr>
          <w:lang w:eastAsia="zh-CN"/>
        </w:rPr>
        <w:t xml:space="preserve">nline </w:t>
      </w:r>
      <w:r w:rsidR="00EF680E">
        <w:rPr>
          <w:lang w:eastAsia="zh-CN"/>
        </w:rPr>
        <w:t>tutorials</w:t>
      </w:r>
      <w:r w:rsidR="00E57C2F">
        <w:rPr>
          <w:lang w:eastAsia="zh-CN"/>
        </w:rPr>
        <w:t xml:space="preserve"> during </w:t>
      </w:r>
      <w:r w:rsidR="008D3D6A">
        <w:rPr>
          <w:lang w:eastAsia="zh-CN"/>
        </w:rPr>
        <w:t xml:space="preserve">my </w:t>
      </w:r>
      <w:r w:rsidR="00E57C2F">
        <w:rPr>
          <w:lang w:eastAsia="zh-CN"/>
        </w:rPr>
        <w:t>free time</w:t>
      </w:r>
      <w:r w:rsidR="00EF680E">
        <w:rPr>
          <w:lang w:eastAsia="zh-CN"/>
        </w:rPr>
        <w:t xml:space="preserve">, I was able to implement </w:t>
      </w:r>
      <w:r w:rsidR="00B52067">
        <w:rPr>
          <w:lang w:eastAsia="zh-CN"/>
        </w:rPr>
        <w:t>various</w:t>
      </w:r>
      <w:r w:rsidR="00EF680E">
        <w:rPr>
          <w:lang w:eastAsia="zh-CN"/>
        </w:rPr>
        <w:t xml:space="preserve"> featu</w:t>
      </w:r>
      <w:r w:rsidR="00B52067">
        <w:rPr>
          <w:lang w:eastAsia="zh-CN"/>
        </w:rPr>
        <w:t>res of the</w:t>
      </w:r>
      <w:r w:rsidR="00EF680E">
        <w:rPr>
          <w:lang w:eastAsia="zh-CN"/>
        </w:rPr>
        <w:t xml:space="preserve"> application through trials and error</w:t>
      </w:r>
      <w:r w:rsidR="007326E3">
        <w:rPr>
          <w:lang w:eastAsia="zh-CN"/>
        </w:rPr>
        <w:t>s</w:t>
      </w:r>
      <w:r w:rsidR="00EF680E">
        <w:rPr>
          <w:lang w:eastAsia="zh-CN"/>
        </w:rPr>
        <w:t>.</w:t>
      </w:r>
      <w:r w:rsidR="007D6981">
        <w:rPr>
          <w:lang w:eastAsia="zh-CN"/>
        </w:rPr>
        <w:t xml:space="preserve"> </w:t>
      </w:r>
      <w:r w:rsidR="00386AF6">
        <w:rPr>
          <w:lang w:eastAsia="zh-CN"/>
        </w:rPr>
        <w:t>When</w:t>
      </w:r>
      <w:r w:rsidR="007438CC">
        <w:rPr>
          <w:lang w:eastAsia="zh-CN"/>
        </w:rPr>
        <w:t xml:space="preserve"> my own </w:t>
      </w:r>
      <w:r w:rsidR="003D3B06">
        <w:rPr>
          <w:lang w:eastAsia="zh-CN"/>
        </w:rPr>
        <w:t>mobile app</w:t>
      </w:r>
      <w:r w:rsidR="00386AF6">
        <w:rPr>
          <w:lang w:eastAsia="zh-CN"/>
        </w:rPr>
        <w:t xml:space="preserve"> finally</w:t>
      </w:r>
      <w:r w:rsidR="003D3B06">
        <w:rPr>
          <w:lang w:eastAsia="zh-CN"/>
        </w:rPr>
        <w:t xml:space="preserve"> </w:t>
      </w:r>
      <w:r w:rsidR="008D3D6A">
        <w:rPr>
          <w:lang w:eastAsia="zh-CN"/>
        </w:rPr>
        <w:t xml:space="preserve">showed </w:t>
      </w:r>
      <w:r w:rsidR="007438CC">
        <w:rPr>
          <w:lang w:eastAsia="zh-CN"/>
        </w:rPr>
        <w:t>up</w:t>
      </w:r>
      <w:r w:rsidR="00B52067">
        <w:rPr>
          <w:lang w:eastAsia="zh-CN"/>
        </w:rPr>
        <w:t xml:space="preserve"> in the App Store, the sense </w:t>
      </w:r>
      <w:r w:rsidR="007438CC">
        <w:rPr>
          <w:lang w:eastAsia="zh-CN"/>
        </w:rPr>
        <w:t xml:space="preserve">of achievement makes me determine to pursue </w:t>
      </w:r>
      <w:r w:rsidR="003D3B06">
        <w:rPr>
          <w:lang w:eastAsia="zh-CN"/>
        </w:rPr>
        <w:t xml:space="preserve">my bachelor degree in </w:t>
      </w:r>
      <w:r w:rsidR="007438CC">
        <w:rPr>
          <w:lang w:eastAsia="zh-CN"/>
        </w:rPr>
        <w:t xml:space="preserve">computer science. </w:t>
      </w:r>
    </w:p>
    <w:p w14:paraId="46236479" w14:textId="77777777" w:rsidR="00AA1E5E" w:rsidRDefault="00AA1E5E">
      <w:pPr>
        <w:rPr>
          <w:ins w:id="4" w:author="Microsoft Office User" w:date="2018-08-01T23:07:00Z"/>
          <w:lang w:eastAsia="zh-CN"/>
        </w:rPr>
      </w:pPr>
    </w:p>
    <w:p w14:paraId="5FC19A75" w14:textId="60041C25" w:rsidR="00AA1E5E" w:rsidRDefault="00AA1E5E">
      <w:pPr>
        <w:rPr>
          <w:lang w:eastAsia="zh-CN"/>
        </w:rPr>
      </w:pPr>
      <w:ins w:id="5" w:author="Microsoft Office User" w:date="2018-08-01T23:07:00Z">
        <w:r>
          <w:rPr>
            <w:lang w:eastAsia="zh-CN"/>
          </w:rPr>
          <w:t>Assembling small parts to build towards a larger goal has always been my excitement. In high school, such excitement brought about effective leadership in many event planning, such as de</w:t>
        </w:r>
      </w:ins>
      <w:ins w:id="6" w:author="Microsoft Office User" w:date="2018-08-01T23:08:00Z">
        <w:r>
          <w:rPr>
            <w:lang w:eastAsia="zh-CN"/>
          </w:rPr>
          <w:t>signing a yearbook</w:t>
        </w:r>
      </w:ins>
      <w:ins w:id="7" w:author="Microsoft Office User" w:date="2018-08-01T23:13:00Z">
        <w:r w:rsidR="00487A5D">
          <w:rPr>
            <w:lang w:eastAsia="zh-CN"/>
          </w:rPr>
          <w:t>.</w:t>
        </w:r>
      </w:ins>
      <w:ins w:id="8" w:author="Microsoft Office User" w:date="2018-08-01T23:14:00Z">
        <w:r w:rsidR="00487A5D">
          <w:rPr>
            <w:lang w:eastAsia="zh-CN"/>
          </w:rPr>
          <w:t xml:space="preserve"> In the past few years, I was lucky </w:t>
        </w:r>
      </w:ins>
      <w:ins w:id="9" w:author="Microsoft Office User" w:date="2018-08-01T23:13:00Z">
        <w:r w:rsidR="00487A5D">
          <w:rPr>
            <w:lang w:eastAsia="zh-CN"/>
          </w:rPr>
          <w:t>to</w:t>
        </w:r>
        <w:r w:rsidR="00F81234">
          <w:rPr>
            <w:lang w:eastAsia="zh-CN"/>
          </w:rPr>
          <w:t xml:space="preserve"> rediscover</w:t>
        </w:r>
        <w:r w:rsidR="005B793A">
          <w:rPr>
            <w:lang w:eastAsia="zh-CN"/>
          </w:rPr>
          <w:t xml:space="preserve"> my excitement </w:t>
        </w:r>
        <w:r w:rsidR="00487A5D">
          <w:rPr>
            <w:lang w:eastAsia="zh-CN"/>
          </w:rPr>
          <w:t xml:space="preserve">by </w:t>
        </w:r>
      </w:ins>
      <w:ins w:id="10" w:author="Microsoft Office User" w:date="2018-08-01T23:15:00Z">
        <w:r w:rsidR="00487A5D">
          <w:rPr>
            <w:lang w:eastAsia="zh-CN"/>
          </w:rPr>
          <w:t xml:space="preserve">implementing different components and combining them to make a whole application become functional. </w:t>
        </w:r>
      </w:ins>
      <w:ins w:id="11" w:author="Microsoft Office User" w:date="2018-08-01T23:16:00Z">
        <w:r w:rsidR="00F81234">
          <w:rPr>
            <w:lang w:eastAsia="zh-CN"/>
          </w:rPr>
          <w:t>(</w:t>
        </w:r>
        <w:r w:rsidR="00F81234">
          <w:rPr>
            <w:rFonts w:hint="eastAsia"/>
            <w:lang w:eastAsia="zh-CN"/>
          </w:rPr>
          <w:t>写到这我还是觉得提高中不太好。</w:t>
        </w:r>
        <w:r w:rsidR="00F81234">
          <w:rPr>
            <w:lang w:eastAsia="zh-CN"/>
          </w:rPr>
          <w:t>)</w:t>
        </w:r>
        <w:r w:rsidR="00F81234">
          <w:rPr>
            <w:rFonts w:hint="eastAsia"/>
            <w:lang w:eastAsia="zh-CN"/>
          </w:rPr>
          <w:t xml:space="preserve"> </w:t>
        </w:r>
        <w:r w:rsidR="00F81234">
          <w:rPr>
            <w:lang w:eastAsia="zh-CN"/>
          </w:rPr>
          <w:t xml:space="preserve">Although only the front-end half was taught in class, I was eager to experience the complete development cycle of a mobile app. </w:t>
        </w:r>
      </w:ins>
      <w:ins w:id="12" w:author="Microsoft Office User" w:date="2018-08-01T23:17:00Z">
        <w:r w:rsidR="00FE6902">
          <w:rPr>
            <w:lang w:eastAsia="zh-CN"/>
          </w:rPr>
          <w:t xml:space="preserve">I started to take online tutorials during my free time and I was finally able to implement various features of the applications after trials and errors. </w:t>
        </w:r>
      </w:ins>
      <w:ins w:id="13" w:author="Microsoft Office User" w:date="2018-08-01T23:22:00Z">
        <w:r w:rsidR="00566625">
          <w:rPr>
            <w:lang w:eastAsia="zh-CN"/>
          </w:rPr>
          <w:t xml:space="preserve">When I saw my own design finally showed up in the App store, </w:t>
        </w:r>
      </w:ins>
      <w:ins w:id="14" w:author="Microsoft Office User" w:date="2018-08-01T23:19:00Z">
        <w:r w:rsidR="00FE6902">
          <w:rPr>
            <w:lang w:eastAsia="zh-CN"/>
          </w:rPr>
          <w:t xml:space="preserve">I came out of this experience </w:t>
        </w:r>
        <w:r w:rsidR="005B793A">
          <w:rPr>
            <w:lang w:eastAsia="zh-CN"/>
          </w:rPr>
          <w:t xml:space="preserve">with the firm belief that computer science </w:t>
        </w:r>
      </w:ins>
      <w:ins w:id="15" w:author="Microsoft Office User" w:date="2018-08-01T23:20:00Z">
        <w:r w:rsidR="005B793A">
          <w:rPr>
            <w:lang w:eastAsia="zh-CN"/>
          </w:rPr>
          <w:t xml:space="preserve">will be my life pursuit. </w:t>
        </w:r>
      </w:ins>
      <w:ins w:id="16" w:author="Microsoft Office User" w:date="2018-08-01T23:18:00Z">
        <w:r w:rsidR="00FE6902">
          <w:rPr>
            <w:lang w:eastAsia="zh-CN"/>
          </w:rPr>
          <w:t xml:space="preserve"> </w:t>
        </w:r>
      </w:ins>
    </w:p>
    <w:p w14:paraId="186C12EB" w14:textId="77777777" w:rsidR="00BE7DF3" w:rsidRDefault="00BE7DF3">
      <w:pPr>
        <w:rPr>
          <w:lang w:eastAsia="zh-CN"/>
        </w:rPr>
      </w:pPr>
    </w:p>
    <w:p w14:paraId="0441B1C9" w14:textId="2FAF170C" w:rsidR="004B5DD7" w:rsidRDefault="008D6308">
      <w:pPr>
        <w:rPr>
          <w:lang w:eastAsia="zh-CN"/>
        </w:rPr>
      </w:pPr>
      <w:commentRangeStart w:id="17"/>
      <w:r>
        <w:rPr>
          <w:lang w:eastAsia="zh-CN"/>
        </w:rPr>
        <w:t>Th</w:t>
      </w:r>
      <w:r w:rsidR="00AC48CC">
        <w:rPr>
          <w:lang w:eastAsia="zh-CN"/>
        </w:rPr>
        <w:t>is</w:t>
      </w:r>
      <w:r>
        <w:rPr>
          <w:lang w:eastAsia="zh-CN"/>
        </w:rPr>
        <w:t xml:space="preserve"> experience also reveals</w:t>
      </w:r>
      <w:r w:rsidR="00ED5858">
        <w:rPr>
          <w:lang w:eastAsia="zh-CN"/>
        </w:rPr>
        <w:t xml:space="preserve"> </w:t>
      </w:r>
      <w:r w:rsidR="008D3D6A">
        <w:rPr>
          <w:lang w:eastAsia="zh-CN"/>
        </w:rPr>
        <w:t xml:space="preserve">enormous </w:t>
      </w:r>
      <w:r w:rsidR="00BE7DF3">
        <w:rPr>
          <w:lang w:eastAsia="zh-CN"/>
        </w:rPr>
        <w:t>amounts of</w:t>
      </w:r>
      <w:r w:rsidR="00B52067">
        <w:rPr>
          <w:lang w:eastAsia="zh-CN"/>
        </w:rPr>
        <w:t xml:space="preserve"> mechanisms</w:t>
      </w:r>
      <w:r w:rsidR="00ED5858">
        <w:rPr>
          <w:lang w:eastAsia="zh-CN"/>
        </w:rPr>
        <w:t xml:space="preserve"> </w:t>
      </w:r>
      <w:r w:rsidR="00BE7DF3">
        <w:rPr>
          <w:lang w:eastAsia="zh-CN"/>
        </w:rPr>
        <w:t>behind</w:t>
      </w:r>
      <w:r w:rsidR="00ED5858">
        <w:rPr>
          <w:lang w:eastAsia="zh-CN"/>
        </w:rPr>
        <w:t xml:space="preserve"> one seemly-simple application to me</w:t>
      </w:r>
      <w:r w:rsidR="00B52067">
        <w:rPr>
          <w:lang w:eastAsia="zh-CN"/>
        </w:rPr>
        <w:t xml:space="preserve">. </w:t>
      </w:r>
      <w:r w:rsidR="00BE7DF3">
        <w:rPr>
          <w:lang w:eastAsia="zh-CN"/>
        </w:rPr>
        <w:t>To fulfill</w:t>
      </w:r>
      <w:r w:rsidR="00FC6FE3">
        <w:rPr>
          <w:lang w:eastAsia="zh-CN"/>
        </w:rPr>
        <w:t xml:space="preserve"> my curiosity about underlying layers of </w:t>
      </w:r>
      <w:r w:rsidR="00BE7DF3">
        <w:rPr>
          <w:lang w:eastAsia="zh-CN"/>
        </w:rPr>
        <w:t>modern application</w:t>
      </w:r>
      <w:r w:rsidR="00FC6FE3">
        <w:rPr>
          <w:lang w:eastAsia="zh-CN"/>
        </w:rPr>
        <w:t>s</w:t>
      </w:r>
      <w:r w:rsidR="00BE7DF3">
        <w:rPr>
          <w:lang w:eastAsia="zh-CN"/>
        </w:rPr>
        <w:t xml:space="preserve">, I took </w:t>
      </w:r>
      <w:r w:rsidR="00FC6FE3">
        <w:rPr>
          <w:lang w:eastAsia="zh-CN"/>
        </w:rPr>
        <w:t>many</w:t>
      </w:r>
      <w:r w:rsidR="00ED5858">
        <w:rPr>
          <w:lang w:eastAsia="zh-CN"/>
        </w:rPr>
        <w:t xml:space="preserve"> challenging</w:t>
      </w:r>
      <w:r w:rsidR="00FC6FE3">
        <w:rPr>
          <w:lang w:eastAsia="zh-CN"/>
        </w:rPr>
        <w:t xml:space="preserve"> computer</w:t>
      </w:r>
      <w:r>
        <w:rPr>
          <w:lang w:eastAsia="zh-CN"/>
        </w:rPr>
        <w:t xml:space="preserve"> science</w:t>
      </w:r>
      <w:r w:rsidR="00ED5858">
        <w:rPr>
          <w:lang w:eastAsia="zh-CN"/>
        </w:rPr>
        <w:t xml:space="preserve"> courses such as Internet protocols, operating system</w:t>
      </w:r>
      <w:r w:rsidR="008D3D6A">
        <w:rPr>
          <w:lang w:eastAsia="zh-CN"/>
        </w:rPr>
        <w:t>,</w:t>
      </w:r>
      <w:r w:rsidR="00ED5858">
        <w:rPr>
          <w:lang w:eastAsia="zh-CN"/>
        </w:rPr>
        <w:t xml:space="preserve"> and distributed systems.</w:t>
      </w:r>
      <w:r w:rsidR="00BE7DF3">
        <w:rPr>
          <w:lang w:eastAsia="zh-CN"/>
        </w:rPr>
        <w:t xml:space="preserve"> I did well in these challenging courses</w:t>
      </w:r>
      <w:del w:id="18" w:author="Microsoft Office User" w:date="2018-08-22T21:30:00Z">
        <w:r w:rsidR="00BE7DF3" w:rsidDel="002C1C54">
          <w:rPr>
            <w:lang w:eastAsia="zh-CN"/>
          </w:rPr>
          <w:delText xml:space="preserve"> </w:delText>
        </w:r>
        <w:r w:rsidR="008D3D6A" w:rsidDel="002C1C54">
          <w:rPr>
            <w:lang w:eastAsia="zh-CN"/>
          </w:rPr>
          <w:delText xml:space="preserve">and gained a </w:delText>
        </w:r>
        <w:r w:rsidR="00BE7DF3" w:rsidDel="002C1C54">
          <w:rPr>
            <w:lang w:eastAsia="zh-CN"/>
          </w:rPr>
          <w:delText xml:space="preserve">major GPA </w:delText>
        </w:r>
        <w:r w:rsidR="008D3D6A" w:rsidDel="002C1C54">
          <w:rPr>
            <w:lang w:eastAsia="zh-CN"/>
          </w:rPr>
          <w:delText xml:space="preserve">of </w:delText>
        </w:r>
        <w:r w:rsidR="00BE7DF3" w:rsidDel="002C1C54">
          <w:rPr>
            <w:lang w:eastAsia="zh-CN"/>
          </w:rPr>
          <w:delText>3.96/4.0</w:delText>
        </w:r>
      </w:del>
      <w:r w:rsidR="008D3D6A">
        <w:rPr>
          <w:lang w:eastAsia="zh-CN"/>
        </w:rPr>
        <w:t>.</w:t>
      </w:r>
      <w:r w:rsidR="00BE7DF3">
        <w:rPr>
          <w:lang w:eastAsia="zh-CN"/>
        </w:rPr>
        <w:t xml:space="preserve"> I believed these courses </w:t>
      </w:r>
      <w:r w:rsidR="00FC6FE3">
        <w:rPr>
          <w:lang w:eastAsia="zh-CN"/>
        </w:rPr>
        <w:t>would lay</w:t>
      </w:r>
      <w:r w:rsidR="00BE7DF3">
        <w:rPr>
          <w:lang w:eastAsia="zh-CN"/>
        </w:rPr>
        <w:t xml:space="preserve"> a strong foundation for my computer science knowledge.</w:t>
      </w:r>
      <w:r w:rsidR="00FC6FE3">
        <w:rPr>
          <w:lang w:eastAsia="zh-CN"/>
        </w:rPr>
        <w:t xml:space="preserve"> I also applied my ability by joining a student start-up as </w:t>
      </w:r>
      <w:r w:rsidR="00E7312C">
        <w:rPr>
          <w:lang w:eastAsia="zh-CN"/>
        </w:rPr>
        <w:t>an</w:t>
      </w:r>
      <w:r w:rsidR="00FC6FE3">
        <w:rPr>
          <w:lang w:eastAsia="zh-CN"/>
        </w:rPr>
        <w:t xml:space="preserve"> iOS application developer. Through collaboration, we built our own app, Vinci fitness. Fr</w:t>
      </w:r>
      <w:r w:rsidR="000C4DA0">
        <w:rPr>
          <w:lang w:eastAsia="zh-CN"/>
        </w:rPr>
        <w:t xml:space="preserve">om this app, users can organize group fitness activities or join listing activities on the local map. </w:t>
      </w:r>
      <w:r w:rsidR="009E0DAB">
        <w:rPr>
          <w:lang w:eastAsia="zh-CN"/>
        </w:rPr>
        <w:t>We hoped to see that</w:t>
      </w:r>
      <w:r>
        <w:rPr>
          <w:lang w:eastAsia="zh-CN"/>
        </w:rPr>
        <w:t xml:space="preserve"> </w:t>
      </w:r>
      <w:r w:rsidR="009E0DAB">
        <w:rPr>
          <w:lang w:eastAsia="zh-CN"/>
        </w:rPr>
        <w:t xml:space="preserve">this application could </w:t>
      </w:r>
      <w:r>
        <w:rPr>
          <w:lang w:eastAsia="zh-CN"/>
        </w:rPr>
        <w:t xml:space="preserve">improve </w:t>
      </w:r>
      <w:r w:rsidR="009E0DAB">
        <w:rPr>
          <w:lang w:eastAsia="zh-CN"/>
        </w:rPr>
        <w:t xml:space="preserve">social </w:t>
      </w:r>
      <w:r w:rsidR="009E0DAB">
        <w:rPr>
          <w:rFonts w:hint="eastAsia"/>
          <w:lang w:eastAsia="zh-CN"/>
        </w:rPr>
        <w:t xml:space="preserve">dynamics between people in </w:t>
      </w:r>
      <w:r>
        <w:rPr>
          <w:lang w:eastAsia="zh-CN"/>
        </w:rPr>
        <w:t>fitness</w:t>
      </w:r>
      <w:r>
        <w:rPr>
          <w:rFonts w:hint="eastAsia"/>
          <w:lang w:eastAsia="zh-CN"/>
        </w:rPr>
        <w:t xml:space="preserve"> program</w:t>
      </w:r>
      <w:r>
        <w:rPr>
          <w:lang w:eastAsia="zh-CN"/>
        </w:rPr>
        <w:t>s</w:t>
      </w:r>
      <w:r w:rsidR="009E0DAB">
        <w:rPr>
          <w:rFonts w:hint="eastAsia"/>
          <w:lang w:eastAsia="zh-CN"/>
        </w:rPr>
        <w:t>.</w:t>
      </w:r>
      <w:commentRangeEnd w:id="17"/>
      <w:r w:rsidR="0073409F">
        <w:rPr>
          <w:rStyle w:val="CommentReference"/>
        </w:rPr>
        <w:commentReference w:id="17"/>
      </w:r>
    </w:p>
    <w:p w14:paraId="674E1B5F" w14:textId="77777777" w:rsidR="008B7FA1" w:rsidRDefault="008B7FA1">
      <w:pPr>
        <w:rPr>
          <w:lang w:eastAsia="zh-CN"/>
        </w:rPr>
      </w:pPr>
    </w:p>
    <w:p w14:paraId="1DFDCDE1" w14:textId="38A78B3B" w:rsidR="0089218B" w:rsidRDefault="002C1C54">
      <w:pPr>
        <w:rPr>
          <w:lang w:eastAsia="zh-CN"/>
        </w:rPr>
      </w:pPr>
      <w:r>
        <w:rPr>
          <w:lang w:eastAsia="zh-CN"/>
        </w:rPr>
        <w:t xml:space="preserve">I </w:t>
      </w:r>
      <w:commentRangeStart w:id="19"/>
      <w:del w:id="20" w:author="Microsoft Office User" w:date="2018-08-22T21:24:00Z">
        <w:r w:rsidR="009422A4" w:rsidDel="000D68B4">
          <w:rPr>
            <w:lang w:eastAsia="zh-CN"/>
          </w:rPr>
          <w:delText xml:space="preserve">Intending to explore further </w:delText>
        </w:r>
        <w:r w:rsidR="00E271B6" w:rsidDel="000D68B4">
          <w:rPr>
            <w:lang w:eastAsia="zh-CN"/>
          </w:rPr>
          <w:delText xml:space="preserve">in </w:delText>
        </w:r>
        <w:r w:rsidR="009422A4" w:rsidDel="000D68B4">
          <w:rPr>
            <w:lang w:eastAsia="zh-CN"/>
          </w:rPr>
          <w:delText>particular direction</w:delText>
        </w:r>
        <w:r w:rsidR="00E271B6" w:rsidDel="000D68B4">
          <w:rPr>
            <w:lang w:eastAsia="zh-CN"/>
          </w:rPr>
          <w:delText>s</w:delText>
        </w:r>
        <w:r w:rsidR="009422A4" w:rsidDel="000D68B4">
          <w:rPr>
            <w:lang w:eastAsia="zh-CN"/>
          </w:rPr>
          <w:delText xml:space="preserve"> </w:delText>
        </w:r>
        <w:r w:rsidR="00E271B6" w:rsidDel="000D68B4">
          <w:rPr>
            <w:rFonts w:hint="eastAsia"/>
            <w:lang w:eastAsia="zh-CN"/>
          </w:rPr>
          <w:delText>of</w:delText>
        </w:r>
        <w:r w:rsidR="009422A4" w:rsidDel="000D68B4">
          <w:rPr>
            <w:rFonts w:hint="eastAsia"/>
            <w:lang w:eastAsia="zh-CN"/>
          </w:rPr>
          <w:delText xml:space="preserve"> computer science</w:delText>
        </w:r>
        <w:r w:rsidR="008B7FA1" w:rsidDel="000D68B4">
          <w:rPr>
            <w:lang w:eastAsia="zh-CN"/>
          </w:rPr>
          <w:delText xml:space="preserve">, I started to look for research opportunities in </w:delText>
        </w:r>
        <w:r w:rsidR="009422A4" w:rsidDel="000D68B4">
          <w:rPr>
            <w:lang w:eastAsia="zh-CN"/>
          </w:rPr>
          <w:delText xml:space="preserve">the </w:delText>
        </w:r>
        <w:r w:rsidR="000C4DA0" w:rsidDel="000D68B4">
          <w:rPr>
            <w:lang w:eastAsia="zh-CN"/>
          </w:rPr>
          <w:delText>department</w:delText>
        </w:r>
        <w:r w:rsidR="00386AF6" w:rsidDel="000D68B4">
          <w:rPr>
            <w:lang w:eastAsia="zh-CN"/>
          </w:rPr>
          <w:delText xml:space="preserve">. </w:delText>
        </w:r>
        <w:r w:rsidR="003B5352" w:rsidDel="000D68B4">
          <w:rPr>
            <w:lang w:eastAsia="zh-CN"/>
          </w:rPr>
          <w:delText>I was lucky to meet</w:delText>
        </w:r>
        <w:r w:rsidR="00E271B6" w:rsidDel="000D68B4">
          <w:rPr>
            <w:lang w:eastAsia="zh-CN"/>
          </w:rPr>
          <w:delText xml:space="preserve"> </w:delText>
        </w:r>
        <w:r w:rsidR="008B7FA1" w:rsidDel="000D68B4">
          <w:rPr>
            <w:lang w:eastAsia="zh-CN"/>
          </w:rPr>
          <w:delText>P</w:delText>
        </w:r>
        <w:r w:rsidR="00434899" w:rsidDel="000D68B4">
          <w:rPr>
            <w:lang w:eastAsia="zh-CN"/>
          </w:rPr>
          <w:delText xml:space="preserve">rofessor Henry Fuchs, </w:delText>
        </w:r>
        <w:r w:rsidR="003B5352" w:rsidDel="000D68B4">
          <w:rPr>
            <w:lang w:eastAsia="zh-TW"/>
          </w:rPr>
          <w:delText xml:space="preserve">with a little chat, </w:delText>
        </w:r>
        <w:r w:rsidR="003B5352" w:rsidDel="000D68B4">
          <w:rPr>
            <w:lang w:eastAsia="zh-CN"/>
          </w:rPr>
          <w:delText xml:space="preserve">he recognized my work and was willing to </w:delText>
        </w:r>
        <w:r w:rsidR="000C4DA0" w:rsidDel="000D68B4">
          <w:rPr>
            <w:lang w:eastAsia="zh-CN"/>
          </w:rPr>
          <w:delText>hire me as a paid undergraduate research assistant in</w:delText>
        </w:r>
        <w:r w:rsidR="00434899" w:rsidDel="000D68B4">
          <w:rPr>
            <w:lang w:eastAsia="zh-CN"/>
          </w:rPr>
          <w:delText xml:space="preserve"> h</w:delText>
        </w:r>
        <w:r w:rsidR="00945515" w:rsidDel="000D68B4">
          <w:rPr>
            <w:lang w:eastAsia="zh-CN"/>
          </w:rPr>
          <w:delText>is graphics research group</w:delText>
        </w:r>
        <w:r w:rsidR="00434899" w:rsidDel="000D68B4">
          <w:rPr>
            <w:lang w:eastAsia="zh-CN"/>
          </w:rPr>
          <w:delText xml:space="preserve">. </w:delText>
        </w:r>
        <w:commentRangeEnd w:id="19"/>
        <w:r w:rsidR="0073409F" w:rsidDel="000D68B4">
          <w:rPr>
            <w:rStyle w:val="CommentReference"/>
          </w:rPr>
          <w:commentReference w:id="19"/>
        </w:r>
      </w:del>
      <w:r>
        <w:rPr>
          <w:lang w:eastAsia="zh-CN"/>
        </w:rPr>
        <w:t xml:space="preserve">explored further in the field of computer vision and graphics as I was hired by Professor Henry Fuchs to become one of </w:t>
      </w:r>
      <w:ins w:id="21" w:author="Microsoft Office User" w:date="2018-08-22T21:49:00Z">
        <w:r w:rsidR="00811783">
          <w:rPr>
            <w:lang w:eastAsia="zh-CN"/>
          </w:rPr>
          <w:t xml:space="preserve">the </w:t>
        </w:r>
      </w:ins>
      <w:r>
        <w:rPr>
          <w:lang w:eastAsia="zh-CN"/>
        </w:rPr>
        <w:t>youngest research assistant in his group</w:t>
      </w:r>
      <w:r w:rsidR="003B5352">
        <w:rPr>
          <w:lang w:eastAsia="zh-CN"/>
        </w:rPr>
        <w:t xml:space="preserve">. </w:t>
      </w:r>
      <w:r w:rsidR="00E271B6">
        <w:rPr>
          <w:lang w:eastAsia="zh-CN"/>
        </w:rPr>
        <w:t>Since then, I</w:t>
      </w:r>
      <w:r w:rsidR="003B5352">
        <w:rPr>
          <w:lang w:eastAsia="zh-CN"/>
        </w:rPr>
        <w:t xml:space="preserve"> </w:t>
      </w:r>
      <w:r w:rsidR="00E271B6">
        <w:rPr>
          <w:lang w:eastAsia="zh-CN"/>
        </w:rPr>
        <w:t>actively participated in computer science research</w:t>
      </w:r>
      <w:r>
        <w:rPr>
          <w:lang w:eastAsia="zh-CN"/>
        </w:rPr>
        <w:t>es</w:t>
      </w:r>
      <w:r w:rsidR="00E271B6">
        <w:rPr>
          <w:lang w:eastAsia="zh-CN"/>
        </w:rPr>
        <w:t xml:space="preserve"> until </w:t>
      </w:r>
      <w:r w:rsidR="003B5352">
        <w:rPr>
          <w:lang w:eastAsia="zh-CN"/>
        </w:rPr>
        <w:t xml:space="preserve">the </w:t>
      </w:r>
      <w:r w:rsidR="00E271B6">
        <w:rPr>
          <w:lang w:eastAsia="zh-CN"/>
        </w:rPr>
        <w:t>present</w:t>
      </w:r>
      <w:r w:rsidR="0023485B">
        <w:rPr>
          <w:lang w:eastAsia="zh-CN"/>
        </w:rPr>
        <w:t xml:space="preserve"> time</w:t>
      </w:r>
      <w:r w:rsidR="00E271B6">
        <w:rPr>
          <w:lang w:eastAsia="zh-CN"/>
        </w:rPr>
        <w:t xml:space="preserve">. </w:t>
      </w:r>
      <w:r w:rsidR="00945515">
        <w:rPr>
          <w:lang w:eastAsia="zh-CN"/>
        </w:rPr>
        <w:t>Following</w:t>
      </w:r>
      <w:r w:rsidR="007709EB">
        <w:rPr>
          <w:lang w:eastAsia="zh-CN"/>
        </w:rPr>
        <w:t xml:space="preserve"> </w:t>
      </w:r>
      <w:r w:rsidR="005049F1">
        <w:rPr>
          <w:lang w:eastAsia="zh-CN"/>
        </w:rPr>
        <w:t xml:space="preserve">experienced </w:t>
      </w:r>
      <w:r w:rsidR="009422A4">
        <w:rPr>
          <w:lang w:eastAsia="zh-CN"/>
        </w:rPr>
        <w:t xml:space="preserve">graduate students, I </w:t>
      </w:r>
      <w:r w:rsidR="003B5352">
        <w:rPr>
          <w:lang w:eastAsia="zh-CN"/>
        </w:rPr>
        <w:t xml:space="preserve">learned </w:t>
      </w:r>
      <w:r w:rsidR="009422A4">
        <w:rPr>
          <w:lang w:eastAsia="zh-CN"/>
        </w:rPr>
        <w:t xml:space="preserve">to build applications on </w:t>
      </w:r>
      <w:r w:rsidR="00E57C2F">
        <w:rPr>
          <w:lang w:eastAsia="zh-CN"/>
        </w:rPr>
        <w:t>state of the art augmented reality</w:t>
      </w:r>
      <w:r w:rsidR="0023485B">
        <w:rPr>
          <w:lang w:eastAsia="zh-CN"/>
        </w:rPr>
        <w:t xml:space="preserve"> and</w:t>
      </w:r>
      <w:r w:rsidR="00E57C2F">
        <w:rPr>
          <w:lang w:eastAsia="zh-CN"/>
        </w:rPr>
        <w:t xml:space="preserve"> virtual reality</w:t>
      </w:r>
      <w:r w:rsidR="009422A4">
        <w:rPr>
          <w:lang w:eastAsia="zh-CN"/>
        </w:rPr>
        <w:t xml:space="preserve"> devices such as Microsoft </w:t>
      </w:r>
      <w:proofErr w:type="spellStart"/>
      <w:r w:rsidR="004617B4">
        <w:rPr>
          <w:lang w:eastAsia="zh-CN"/>
        </w:rPr>
        <w:t>Hololens</w:t>
      </w:r>
      <w:proofErr w:type="spellEnd"/>
      <w:r w:rsidR="004617B4">
        <w:rPr>
          <w:lang w:eastAsia="zh-CN"/>
        </w:rPr>
        <w:t xml:space="preserve"> and HTC Vive and basic knowledge about computer graphics and visions. </w:t>
      </w:r>
      <w:r w:rsidR="00E271B6">
        <w:rPr>
          <w:lang w:eastAsia="zh-CN"/>
        </w:rPr>
        <w:t xml:space="preserve">As </w:t>
      </w:r>
      <w:r w:rsidR="004617B4">
        <w:rPr>
          <w:lang w:eastAsia="zh-CN"/>
        </w:rPr>
        <w:lastRenderedPageBreak/>
        <w:t>I gradually accumulate</w:t>
      </w:r>
      <w:r w:rsidR="00E57C2F">
        <w:rPr>
          <w:lang w:eastAsia="zh-CN"/>
        </w:rPr>
        <w:t>d</w:t>
      </w:r>
      <w:r w:rsidR="004617B4">
        <w:rPr>
          <w:lang w:eastAsia="zh-CN"/>
        </w:rPr>
        <w:t xml:space="preserve"> my </w:t>
      </w:r>
      <w:r w:rsidR="00E271B6">
        <w:rPr>
          <w:lang w:eastAsia="zh-CN"/>
        </w:rPr>
        <w:t xml:space="preserve">knowledge base, I </w:t>
      </w:r>
      <w:r w:rsidR="00386AF6">
        <w:rPr>
          <w:lang w:eastAsia="zh-CN"/>
        </w:rPr>
        <w:t>foun</w:t>
      </w:r>
      <w:r w:rsidR="004617B4">
        <w:rPr>
          <w:lang w:eastAsia="zh-CN"/>
        </w:rPr>
        <w:t>d myself capable of leading research project independently.</w:t>
      </w:r>
    </w:p>
    <w:p w14:paraId="03DCEBC2" w14:textId="77777777" w:rsidR="00600658" w:rsidRDefault="00600658">
      <w:pPr>
        <w:rPr>
          <w:lang w:eastAsia="zh-CN"/>
        </w:rPr>
      </w:pPr>
    </w:p>
    <w:p w14:paraId="2D0F7DC4" w14:textId="4D73037F" w:rsidR="0015727E" w:rsidRDefault="00600658">
      <w:pPr>
        <w:rPr>
          <w:lang w:eastAsia="zh-CN"/>
        </w:rPr>
      </w:pPr>
      <w:commentRangeStart w:id="22"/>
      <w:r>
        <w:rPr>
          <w:lang w:eastAsia="zh-CN"/>
        </w:rPr>
        <w:t>In the summer of sophomore</w:t>
      </w:r>
      <w:r w:rsidR="004F390D">
        <w:rPr>
          <w:lang w:eastAsia="zh-CN"/>
        </w:rPr>
        <w:t xml:space="preserve"> year</w:t>
      </w:r>
      <w:r w:rsidR="00386AF6">
        <w:rPr>
          <w:lang w:eastAsia="zh-CN"/>
        </w:rPr>
        <w:t xml:space="preserve">, </w:t>
      </w:r>
      <w:r w:rsidR="00E57C2F">
        <w:rPr>
          <w:lang w:eastAsia="zh-CN"/>
        </w:rPr>
        <w:t>work</w:t>
      </w:r>
      <w:r w:rsidR="00386AF6">
        <w:rPr>
          <w:lang w:eastAsia="zh-CN"/>
        </w:rPr>
        <w:t>ing</w:t>
      </w:r>
      <w:r w:rsidR="00E57C2F">
        <w:rPr>
          <w:lang w:eastAsia="zh-CN"/>
        </w:rPr>
        <w:t xml:space="preserve"> as a </w:t>
      </w:r>
      <w:r w:rsidR="00386AF6">
        <w:rPr>
          <w:lang w:eastAsia="zh-CN"/>
        </w:rPr>
        <w:t>full-</w:t>
      </w:r>
      <w:r w:rsidR="00E57C2F">
        <w:rPr>
          <w:lang w:eastAsia="zh-CN"/>
        </w:rPr>
        <w:t xml:space="preserve">time research </w:t>
      </w:r>
      <w:r w:rsidR="00386AF6">
        <w:rPr>
          <w:lang w:eastAsia="zh-CN"/>
        </w:rPr>
        <w:t>assistant,</w:t>
      </w:r>
      <w:r w:rsidR="00E57C2F">
        <w:rPr>
          <w:lang w:eastAsia="zh-CN"/>
        </w:rPr>
        <w:t xml:space="preserve"> I was assigned to lead my first research project</w:t>
      </w:r>
      <w:r w:rsidR="003B5352">
        <w:rPr>
          <w:lang w:eastAsia="zh-CN"/>
        </w:rPr>
        <w:t>:</w:t>
      </w:r>
      <w:r w:rsidR="00E57C2F">
        <w:rPr>
          <w:lang w:eastAsia="zh-CN"/>
        </w:rPr>
        <w:t xml:space="preserve"> assisting laparoscopic surgeries</w:t>
      </w:r>
      <w:r w:rsidR="00402E84">
        <w:rPr>
          <w:lang w:eastAsia="zh-CN"/>
        </w:rPr>
        <w:t xml:space="preserve"> with </w:t>
      </w:r>
      <w:r w:rsidR="00E57C2F">
        <w:rPr>
          <w:lang w:eastAsia="zh-CN"/>
        </w:rPr>
        <w:t xml:space="preserve">augmented reality. </w:t>
      </w:r>
      <w:r w:rsidR="00402E84">
        <w:rPr>
          <w:lang w:eastAsia="zh-CN"/>
        </w:rPr>
        <w:t>The project</w:t>
      </w:r>
      <w:r w:rsidR="0023485B">
        <w:rPr>
          <w:lang w:eastAsia="zh-CN"/>
        </w:rPr>
        <w:t>’</w:t>
      </w:r>
      <w:r w:rsidR="0023485B">
        <w:rPr>
          <w:rFonts w:hint="eastAsia"/>
          <w:lang w:eastAsia="zh-CN"/>
        </w:rPr>
        <w:t xml:space="preserve">s goal is to </w:t>
      </w:r>
      <w:r w:rsidR="00457731">
        <w:rPr>
          <w:lang w:eastAsia="zh-CN"/>
        </w:rPr>
        <w:t xml:space="preserve">explore the possibility of </w:t>
      </w:r>
      <w:r w:rsidR="0023485B">
        <w:rPr>
          <w:lang w:eastAsia="zh-CN"/>
        </w:rPr>
        <w:t xml:space="preserve">using augmented reality to help </w:t>
      </w:r>
      <w:r w:rsidR="00457731">
        <w:rPr>
          <w:lang w:eastAsia="zh-CN"/>
        </w:rPr>
        <w:t>laparoscopic surgeons</w:t>
      </w:r>
      <w:r w:rsidR="002613D3">
        <w:rPr>
          <w:lang w:eastAsia="zh-CN"/>
        </w:rPr>
        <w:t xml:space="preserve">. Original laparoscopic surgeries require surgeons to conduct complex </w:t>
      </w:r>
      <w:r w:rsidR="0023485B">
        <w:rPr>
          <w:lang w:eastAsia="zh-CN"/>
        </w:rPr>
        <w:t xml:space="preserve">and detailed </w:t>
      </w:r>
      <w:r w:rsidR="002613D3">
        <w:rPr>
          <w:lang w:eastAsia="zh-CN"/>
        </w:rPr>
        <w:t>tasks such as cutting</w:t>
      </w:r>
      <w:r w:rsidR="0023485B">
        <w:rPr>
          <w:lang w:eastAsia="zh-CN"/>
        </w:rPr>
        <w:t xml:space="preserve"> small tumor</w:t>
      </w:r>
      <w:r w:rsidR="002613D3">
        <w:rPr>
          <w:lang w:eastAsia="zh-CN"/>
        </w:rPr>
        <w:t xml:space="preserve"> tissues </w:t>
      </w:r>
      <w:r w:rsidR="00457731">
        <w:rPr>
          <w:lang w:eastAsia="zh-CN"/>
        </w:rPr>
        <w:t>and stitching based on</w:t>
      </w:r>
      <w:r w:rsidR="002613D3">
        <w:rPr>
          <w:lang w:eastAsia="zh-CN"/>
        </w:rPr>
        <w:t xml:space="preserve"> 2-dimensional video output fro</w:t>
      </w:r>
      <w:r w:rsidR="0023485B">
        <w:rPr>
          <w:lang w:eastAsia="zh-CN"/>
        </w:rPr>
        <w:t>m a camera inserted into</w:t>
      </w:r>
      <w:r w:rsidR="002613D3">
        <w:rPr>
          <w:lang w:eastAsia="zh-CN"/>
        </w:rPr>
        <w:t xml:space="preserve"> patients’</w:t>
      </w:r>
      <w:r w:rsidR="00457731">
        <w:rPr>
          <w:rFonts w:hint="eastAsia"/>
          <w:lang w:eastAsia="zh-CN"/>
        </w:rPr>
        <w:t xml:space="preserve"> cavity</w:t>
      </w:r>
      <w:r w:rsidR="0023485B">
        <w:rPr>
          <w:lang w:eastAsia="zh-CN"/>
        </w:rPr>
        <w:t xml:space="preserve">. </w:t>
      </w:r>
      <w:r w:rsidR="0000584D">
        <w:rPr>
          <w:lang w:eastAsia="zh-CN"/>
        </w:rPr>
        <w:t>The largest</w:t>
      </w:r>
      <w:r w:rsidR="0023485B">
        <w:rPr>
          <w:lang w:eastAsia="zh-CN"/>
        </w:rPr>
        <w:t xml:space="preserve"> challenge for the surgeons is the lost of hand-eye coordination: instruments’</w:t>
      </w:r>
      <w:r w:rsidR="00457731">
        <w:rPr>
          <w:lang w:eastAsia="zh-CN"/>
        </w:rPr>
        <w:t xml:space="preserve"> movements </w:t>
      </w:r>
      <w:r w:rsidR="00AD126C">
        <w:rPr>
          <w:lang w:eastAsia="zh-CN"/>
        </w:rPr>
        <w:t>in the video</w:t>
      </w:r>
      <w:r w:rsidR="004F390D">
        <w:rPr>
          <w:lang w:eastAsia="zh-CN"/>
        </w:rPr>
        <w:t xml:space="preserve"> output are</w:t>
      </w:r>
      <w:r w:rsidR="00AD126C">
        <w:rPr>
          <w:lang w:eastAsia="zh-CN"/>
        </w:rPr>
        <w:t xml:space="preserve"> unintuitive because camera and surgeons’</w:t>
      </w:r>
      <w:r w:rsidR="00AD126C">
        <w:rPr>
          <w:rFonts w:hint="eastAsia"/>
          <w:lang w:eastAsia="zh-CN"/>
        </w:rPr>
        <w:t xml:space="preserve"> eyes have different point</w:t>
      </w:r>
      <w:r w:rsidR="00AD126C">
        <w:rPr>
          <w:lang w:eastAsia="zh-CN"/>
        </w:rPr>
        <w:t>s</w:t>
      </w:r>
      <w:r w:rsidR="00AD126C">
        <w:rPr>
          <w:rFonts w:hint="eastAsia"/>
          <w:lang w:eastAsia="zh-CN"/>
        </w:rPr>
        <w:t xml:space="preserve"> of view</w:t>
      </w:r>
      <w:r w:rsidR="00457731">
        <w:rPr>
          <w:rFonts w:hint="eastAsia"/>
          <w:lang w:eastAsia="zh-CN"/>
        </w:rPr>
        <w:t xml:space="preserve">. </w:t>
      </w:r>
      <w:r w:rsidR="006E5BDE">
        <w:rPr>
          <w:lang w:eastAsia="zh-CN"/>
        </w:rPr>
        <w:t>My research work expects</w:t>
      </w:r>
      <w:r w:rsidR="002613D3">
        <w:rPr>
          <w:lang w:eastAsia="zh-CN"/>
        </w:rPr>
        <w:t xml:space="preserve"> t</w:t>
      </w:r>
      <w:r w:rsidR="001277F2">
        <w:rPr>
          <w:lang w:eastAsia="zh-CN"/>
        </w:rPr>
        <w:t xml:space="preserve">o construct a pipeline </w:t>
      </w:r>
      <w:r w:rsidR="00727FD3">
        <w:rPr>
          <w:lang w:eastAsia="zh-CN"/>
        </w:rPr>
        <w:t>which</w:t>
      </w:r>
      <w:r w:rsidR="0000584D">
        <w:rPr>
          <w:lang w:eastAsia="zh-CN"/>
        </w:rPr>
        <w:t xml:space="preserve"> </w:t>
      </w:r>
      <w:r w:rsidR="00727FD3">
        <w:rPr>
          <w:lang w:eastAsia="zh-CN"/>
        </w:rPr>
        <w:t>can reconstruct simulated patient’</w:t>
      </w:r>
      <w:r w:rsidR="00727FD3">
        <w:rPr>
          <w:rFonts w:hint="eastAsia"/>
          <w:lang w:eastAsia="zh-CN"/>
        </w:rPr>
        <w:t xml:space="preserve">s cavity and </w:t>
      </w:r>
      <w:r w:rsidR="002613D3">
        <w:rPr>
          <w:lang w:eastAsia="zh-CN"/>
        </w:rPr>
        <w:t>pl</w:t>
      </w:r>
      <w:r w:rsidR="00727FD3">
        <w:rPr>
          <w:lang w:eastAsia="zh-CN"/>
        </w:rPr>
        <w:t>ace such</w:t>
      </w:r>
      <w:r w:rsidR="002613D3">
        <w:rPr>
          <w:lang w:eastAsia="zh-CN"/>
        </w:rPr>
        <w:t xml:space="preserve"> 3-d</w:t>
      </w:r>
      <w:r w:rsidR="006E5BDE">
        <w:rPr>
          <w:lang w:eastAsia="zh-CN"/>
        </w:rPr>
        <w:t>i</w:t>
      </w:r>
      <w:r w:rsidR="002613D3">
        <w:rPr>
          <w:lang w:eastAsia="zh-CN"/>
        </w:rPr>
        <w:t>mensional</w:t>
      </w:r>
      <w:r>
        <w:rPr>
          <w:lang w:eastAsia="zh-CN"/>
        </w:rPr>
        <w:t xml:space="preserve"> (3D)</w:t>
      </w:r>
      <w:r w:rsidR="002613D3">
        <w:rPr>
          <w:lang w:eastAsia="zh-CN"/>
        </w:rPr>
        <w:t xml:space="preserve"> </w:t>
      </w:r>
      <w:r w:rsidR="00727FD3">
        <w:rPr>
          <w:lang w:eastAsia="zh-CN"/>
        </w:rPr>
        <w:t xml:space="preserve">reconstruction </w:t>
      </w:r>
      <w:r w:rsidR="002613D3">
        <w:rPr>
          <w:rFonts w:hint="eastAsia"/>
          <w:lang w:eastAsia="zh-CN"/>
        </w:rPr>
        <w:t>in</w:t>
      </w:r>
      <w:r w:rsidR="001277F2">
        <w:rPr>
          <w:lang w:eastAsia="zh-CN"/>
        </w:rPr>
        <w:t>side</w:t>
      </w:r>
      <w:r w:rsidR="00AD126C">
        <w:rPr>
          <w:rFonts w:hint="eastAsia"/>
          <w:lang w:eastAsia="zh-CN"/>
        </w:rPr>
        <w:t xml:space="preserve"> </w:t>
      </w:r>
      <w:r w:rsidR="002613D3">
        <w:rPr>
          <w:rFonts w:hint="eastAsia"/>
          <w:lang w:eastAsia="zh-CN"/>
        </w:rPr>
        <w:t>head</w:t>
      </w:r>
      <w:r w:rsidR="006E5BDE">
        <w:rPr>
          <w:lang w:eastAsia="zh-CN"/>
        </w:rPr>
        <w:t>-</w:t>
      </w:r>
      <w:r w:rsidR="002613D3">
        <w:rPr>
          <w:rFonts w:hint="eastAsia"/>
          <w:lang w:eastAsia="zh-CN"/>
        </w:rPr>
        <w:t>mounted display</w:t>
      </w:r>
      <w:r w:rsidR="00AD126C">
        <w:rPr>
          <w:lang w:eastAsia="zh-CN"/>
        </w:rPr>
        <w:t xml:space="preserve"> (HMD)</w:t>
      </w:r>
      <w:r w:rsidR="002613D3">
        <w:rPr>
          <w:rFonts w:hint="eastAsia"/>
          <w:lang w:eastAsia="zh-CN"/>
        </w:rPr>
        <w:t xml:space="preserve"> device</w:t>
      </w:r>
      <w:r w:rsidR="00AD126C">
        <w:rPr>
          <w:lang w:eastAsia="zh-CN"/>
        </w:rPr>
        <w:t>s</w:t>
      </w:r>
      <w:r w:rsidR="002613D3">
        <w:rPr>
          <w:rFonts w:hint="eastAsia"/>
          <w:lang w:eastAsia="zh-CN"/>
        </w:rPr>
        <w:t xml:space="preserve"> </w:t>
      </w:r>
      <w:r w:rsidR="006D64E6">
        <w:rPr>
          <w:lang w:eastAsia="zh-CN"/>
        </w:rPr>
        <w:t xml:space="preserve">such as </w:t>
      </w:r>
      <w:proofErr w:type="spellStart"/>
      <w:r w:rsidR="006D64E6">
        <w:rPr>
          <w:lang w:eastAsia="zh-CN"/>
        </w:rPr>
        <w:t>Hololens</w:t>
      </w:r>
      <w:proofErr w:type="spellEnd"/>
      <w:r w:rsidR="006E5BDE">
        <w:rPr>
          <w:lang w:eastAsia="zh-CN"/>
        </w:rPr>
        <w:t>.</w:t>
      </w:r>
      <w:r w:rsidR="006D64E6">
        <w:rPr>
          <w:lang w:eastAsia="zh-CN"/>
        </w:rPr>
        <w:t xml:space="preserve"> </w:t>
      </w:r>
      <w:r w:rsidR="006E5BDE">
        <w:rPr>
          <w:lang w:eastAsia="zh-CN"/>
        </w:rPr>
        <w:t>Then we</w:t>
      </w:r>
      <w:r w:rsidR="001277F2">
        <w:rPr>
          <w:lang w:eastAsia="zh-CN"/>
        </w:rPr>
        <w:t xml:space="preserve"> align the physical position of patient</w:t>
      </w:r>
      <w:r w:rsidR="00457731">
        <w:rPr>
          <w:lang w:eastAsia="zh-CN"/>
        </w:rPr>
        <w:t>’</w:t>
      </w:r>
      <w:r w:rsidR="00457731">
        <w:rPr>
          <w:rFonts w:hint="eastAsia"/>
          <w:lang w:eastAsia="zh-CN"/>
        </w:rPr>
        <w:t>s body</w:t>
      </w:r>
      <w:r w:rsidR="00AD126C">
        <w:rPr>
          <w:lang w:eastAsia="zh-CN"/>
        </w:rPr>
        <w:t xml:space="preserve"> relative to surgeons’</w:t>
      </w:r>
      <w:r w:rsidR="00AD126C">
        <w:rPr>
          <w:rFonts w:hint="eastAsia"/>
          <w:lang w:eastAsia="zh-CN"/>
        </w:rPr>
        <w:t xml:space="preserve"> </w:t>
      </w:r>
      <w:r w:rsidR="0023485B">
        <w:rPr>
          <w:lang w:eastAsia="zh-CN"/>
        </w:rPr>
        <w:t>eyes</w:t>
      </w:r>
      <w:r w:rsidR="00457731">
        <w:rPr>
          <w:lang w:eastAsia="zh-CN"/>
        </w:rPr>
        <w:t xml:space="preserve">. Thus, with this pipeline, </w:t>
      </w:r>
      <w:r w:rsidR="00AD126C">
        <w:rPr>
          <w:lang w:eastAsia="zh-CN"/>
        </w:rPr>
        <w:t>surgeons who wear H</w:t>
      </w:r>
      <w:r w:rsidR="0089218B">
        <w:rPr>
          <w:lang w:eastAsia="zh-CN"/>
        </w:rPr>
        <w:t>MD devices</w:t>
      </w:r>
      <w:r w:rsidR="00457731">
        <w:rPr>
          <w:lang w:eastAsia="zh-CN"/>
        </w:rPr>
        <w:t xml:space="preserve"> can perform surgeries</w:t>
      </w:r>
      <w:r w:rsidR="0089218B">
        <w:rPr>
          <w:lang w:eastAsia="zh-CN"/>
        </w:rPr>
        <w:t xml:space="preserve"> collaboratively</w:t>
      </w:r>
      <w:r w:rsidR="00457731">
        <w:rPr>
          <w:lang w:eastAsia="zh-CN"/>
        </w:rPr>
        <w:t xml:space="preserve"> as if they </w:t>
      </w:r>
      <w:r w:rsidR="0023485B">
        <w:rPr>
          <w:lang w:eastAsia="zh-CN"/>
        </w:rPr>
        <w:t xml:space="preserve">all </w:t>
      </w:r>
      <w:r w:rsidR="00457731">
        <w:rPr>
          <w:lang w:eastAsia="zh-CN"/>
        </w:rPr>
        <w:t>ca</w:t>
      </w:r>
      <w:r w:rsidR="00AD126C">
        <w:rPr>
          <w:lang w:eastAsia="zh-CN"/>
        </w:rPr>
        <w:t>n see through patient’</w:t>
      </w:r>
      <w:r w:rsidR="00AD126C">
        <w:rPr>
          <w:rFonts w:hint="eastAsia"/>
          <w:lang w:eastAsia="zh-CN"/>
        </w:rPr>
        <w:t>s</w:t>
      </w:r>
      <w:r w:rsidR="0089218B">
        <w:rPr>
          <w:rFonts w:hint="eastAsia"/>
          <w:lang w:eastAsia="zh-CN"/>
        </w:rPr>
        <w:t xml:space="preserve"> skin. </w:t>
      </w:r>
      <w:commentRangeEnd w:id="22"/>
      <w:r w:rsidR="0073409F">
        <w:rPr>
          <w:rStyle w:val="CommentReference"/>
        </w:rPr>
        <w:commentReference w:id="22"/>
      </w:r>
    </w:p>
    <w:p w14:paraId="50C9179E" w14:textId="77777777" w:rsidR="0015727E" w:rsidRDefault="0015727E">
      <w:pPr>
        <w:rPr>
          <w:lang w:eastAsia="zh-CN"/>
        </w:rPr>
      </w:pPr>
    </w:p>
    <w:p w14:paraId="690C4A9A" w14:textId="665BC3D6" w:rsidR="00B52067" w:rsidRDefault="00440302">
      <w:pPr>
        <w:rPr>
          <w:lang w:eastAsia="zh-CN"/>
        </w:rPr>
      </w:pPr>
      <w:ins w:id="23" w:author="Microsoft Office User" w:date="2018-08-22T21:53:00Z">
        <w:r>
          <w:rPr>
            <w:lang w:eastAsia="zh-CN"/>
          </w:rPr>
          <w:t>We took several steps to improve the pipeline</w:t>
        </w:r>
      </w:ins>
      <w:commentRangeStart w:id="24"/>
      <w:del w:id="25" w:author="Microsoft Office User" w:date="2018-08-22T21:53:00Z">
        <w:r w:rsidR="0015727E" w:rsidDel="00440302">
          <w:rPr>
            <w:lang w:eastAsia="zh-CN"/>
          </w:rPr>
          <w:delText>To improve the pipeline, several steps were taken under my advisor’s instruction</w:delText>
        </w:r>
      </w:del>
      <w:r w:rsidR="0015727E">
        <w:rPr>
          <w:lang w:eastAsia="zh-CN"/>
        </w:rPr>
        <w:t>.</w:t>
      </w:r>
      <w:r w:rsidR="00127725">
        <w:rPr>
          <w:lang w:eastAsia="zh-CN"/>
        </w:rPr>
        <w:t xml:space="preserve"> </w:t>
      </w:r>
      <w:commentRangeEnd w:id="24"/>
      <w:r w:rsidR="009C4863">
        <w:rPr>
          <w:rStyle w:val="CommentReference"/>
        </w:rPr>
        <w:commentReference w:id="24"/>
      </w:r>
      <w:del w:id="26" w:author="Microsoft Office User" w:date="2018-08-22T21:54:00Z">
        <w:r w:rsidR="00127725" w:rsidDel="00440302">
          <w:rPr>
            <w:lang w:eastAsia="zh-CN"/>
          </w:rPr>
          <w:delText>I</w:delText>
        </w:r>
        <w:r w:rsidR="00600658" w:rsidDel="00440302">
          <w:rPr>
            <w:lang w:eastAsia="zh-CN"/>
          </w:rPr>
          <w:delText xml:space="preserve"> </w:delText>
        </w:r>
        <w:r w:rsidR="0015727E" w:rsidDel="00440302">
          <w:rPr>
            <w:lang w:eastAsia="zh-CN"/>
          </w:rPr>
          <w:delText xml:space="preserve">first start to </w:delText>
        </w:r>
        <w:r w:rsidR="00600658" w:rsidDel="00440302">
          <w:rPr>
            <w:lang w:eastAsia="zh-CN"/>
          </w:rPr>
          <w:delText xml:space="preserve">utilize </w:delText>
        </w:r>
      </w:del>
      <w:ins w:id="27" w:author="Microsoft Office User" w:date="2018-08-22T21:54:00Z">
        <w:r>
          <w:rPr>
            <w:lang w:eastAsia="zh-CN"/>
          </w:rPr>
          <w:t>C</w:t>
        </w:r>
      </w:ins>
      <w:del w:id="28" w:author="Microsoft Office User" w:date="2018-08-22T21:54:00Z">
        <w:r w:rsidR="0089218B" w:rsidDel="00440302">
          <w:rPr>
            <w:lang w:eastAsia="zh-CN"/>
          </w:rPr>
          <w:delText>c</w:delText>
        </w:r>
      </w:del>
      <w:r w:rsidR="0089218B">
        <w:rPr>
          <w:lang w:eastAsia="zh-CN"/>
        </w:rPr>
        <w:t>omponents from varies hardware</w:t>
      </w:r>
      <w:ins w:id="29" w:author="Microsoft Office User" w:date="2018-08-22T21:54:00Z">
        <w:r>
          <w:rPr>
            <w:lang w:eastAsia="zh-CN"/>
          </w:rPr>
          <w:t xml:space="preserve"> were utilized</w:t>
        </w:r>
      </w:ins>
      <w:r w:rsidR="0015727E">
        <w:rPr>
          <w:lang w:eastAsia="zh-CN"/>
        </w:rPr>
        <w:t>:</w:t>
      </w:r>
      <w:r w:rsidR="006D64E6">
        <w:rPr>
          <w:lang w:eastAsia="zh-CN"/>
        </w:rPr>
        <w:t xml:space="preserve"> </w:t>
      </w:r>
      <w:r w:rsidR="00600658">
        <w:rPr>
          <w:lang w:eastAsia="zh-CN"/>
        </w:rPr>
        <w:t>I used d</w:t>
      </w:r>
      <w:r w:rsidR="0089218B">
        <w:rPr>
          <w:lang w:eastAsia="zh-CN"/>
        </w:rPr>
        <w:t xml:space="preserve">epth camera with its programming interface and </w:t>
      </w:r>
      <w:r w:rsidR="00600658">
        <w:rPr>
          <w:lang w:eastAsia="zh-CN"/>
        </w:rPr>
        <w:t>wrote</w:t>
      </w:r>
      <w:r w:rsidR="0089218B">
        <w:rPr>
          <w:lang w:eastAsia="zh-CN"/>
        </w:rPr>
        <w:t xml:space="preserve"> </w:t>
      </w:r>
      <w:proofErr w:type="spellStart"/>
      <w:r w:rsidR="0089218B">
        <w:rPr>
          <w:lang w:eastAsia="zh-CN"/>
        </w:rPr>
        <w:t>shader</w:t>
      </w:r>
      <w:proofErr w:type="spellEnd"/>
      <w:r w:rsidR="0089218B">
        <w:rPr>
          <w:lang w:eastAsia="zh-CN"/>
        </w:rPr>
        <w:t xml:space="preserve"> program to display 3</w:t>
      </w:r>
      <w:r w:rsidR="00600658">
        <w:rPr>
          <w:lang w:eastAsia="zh-CN"/>
        </w:rPr>
        <w:t>D reconstructed mesh</w:t>
      </w:r>
      <w:r w:rsidR="0023485B">
        <w:rPr>
          <w:lang w:eastAsia="zh-CN"/>
        </w:rPr>
        <w:t xml:space="preserve"> on the Unity platform</w:t>
      </w:r>
      <w:r w:rsidR="00600658">
        <w:rPr>
          <w:lang w:eastAsia="zh-CN"/>
        </w:rPr>
        <w:t xml:space="preserve">. </w:t>
      </w:r>
      <w:r w:rsidR="0015727E">
        <w:rPr>
          <w:lang w:eastAsia="zh-CN"/>
        </w:rPr>
        <w:t>I then</w:t>
      </w:r>
      <w:r w:rsidR="00600658">
        <w:rPr>
          <w:lang w:eastAsia="zh-CN"/>
        </w:rPr>
        <w:t xml:space="preserve"> calibrate the mesh </w:t>
      </w:r>
      <w:r w:rsidR="0023485B">
        <w:rPr>
          <w:lang w:eastAsia="zh-CN"/>
        </w:rPr>
        <w:t>to match the real objects</w:t>
      </w:r>
      <w:r w:rsidR="0015727E">
        <w:rPr>
          <w:lang w:eastAsia="zh-CN"/>
        </w:rPr>
        <w:t xml:space="preserve"> by using</w:t>
      </w:r>
      <w:r w:rsidR="0023485B">
        <w:rPr>
          <w:lang w:eastAsia="zh-CN"/>
        </w:rPr>
        <w:t xml:space="preserve"> </w:t>
      </w:r>
      <w:r w:rsidR="004F390D">
        <w:rPr>
          <w:lang w:eastAsia="zh-CN"/>
        </w:rPr>
        <w:t xml:space="preserve">visual markers </w:t>
      </w:r>
      <w:r w:rsidR="0023485B">
        <w:rPr>
          <w:lang w:eastAsia="zh-CN"/>
        </w:rPr>
        <w:t xml:space="preserve">to </w:t>
      </w:r>
      <w:r w:rsidR="006D64E6">
        <w:rPr>
          <w:lang w:eastAsia="zh-CN"/>
        </w:rPr>
        <w:t>detect</w:t>
      </w:r>
      <w:r w:rsidR="00600658">
        <w:rPr>
          <w:lang w:eastAsia="zh-CN"/>
        </w:rPr>
        <w:t xml:space="preserve"> depth camera’</w:t>
      </w:r>
      <w:r w:rsidR="006D64E6">
        <w:rPr>
          <w:rFonts w:hint="eastAsia"/>
          <w:lang w:eastAsia="zh-CN"/>
        </w:rPr>
        <w:t xml:space="preserve">s pose. </w:t>
      </w:r>
      <w:r w:rsidR="0015727E">
        <w:rPr>
          <w:lang w:eastAsia="zh-CN"/>
        </w:rPr>
        <w:t>W</w:t>
      </w:r>
      <w:r w:rsidR="006D64E6">
        <w:rPr>
          <w:rFonts w:hint="eastAsia"/>
          <w:lang w:eastAsia="zh-CN"/>
        </w:rPr>
        <w:t>e</w:t>
      </w:r>
      <w:r w:rsidR="00600658">
        <w:rPr>
          <w:rFonts w:hint="eastAsia"/>
          <w:lang w:eastAsia="zh-CN"/>
        </w:rPr>
        <w:t xml:space="preserve"> </w:t>
      </w:r>
      <w:r w:rsidR="0015727E">
        <w:rPr>
          <w:lang w:eastAsia="zh-CN"/>
        </w:rPr>
        <w:t xml:space="preserve">later </w:t>
      </w:r>
      <w:r w:rsidR="00600658">
        <w:rPr>
          <w:rFonts w:hint="eastAsia"/>
          <w:lang w:eastAsia="zh-CN"/>
        </w:rPr>
        <w:t xml:space="preserve">discovered </w:t>
      </w:r>
      <w:r w:rsidR="006D64E6">
        <w:rPr>
          <w:lang w:eastAsia="zh-CN"/>
        </w:rPr>
        <w:t xml:space="preserve">that the coordinate system of </w:t>
      </w:r>
      <w:proofErr w:type="spellStart"/>
      <w:r w:rsidR="006D64E6">
        <w:rPr>
          <w:lang w:eastAsia="zh-CN"/>
        </w:rPr>
        <w:t>Hololens</w:t>
      </w:r>
      <w:proofErr w:type="spellEnd"/>
      <w:r w:rsidR="006D64E6">
        <w:rPr>
          <w:lang w:eastAsia="zh-CN"/>
        </w:rPr>
        <w:t xml:space="preserve"> would sometimes drift away</w:t>
      </w:r>
      <w:ins w:id="30" w:author="Microsoft Office User" w:date="2018-08-22T21:55:00Z">
        <w:r>
          <w:rPr>
            <w:lang w:eastAsia="zh-CN"/>
          </w:rPr>
          <w:t xml:space="preserve"> from its original position</w:t>
        </w:r>
      </w:ins>
      <w:r w:rsidR="006D64E6">
        <w:rPr>
          <w:lang w:eastAsia="zh-CN"/>
        </w:rPr>
        <w:t xml:space="preserve"> due to inaccurate spatial mapping. To compensate for the drifting issue, I used HTC Vive tracker tied with </w:t>
      </w:r>
      <w:proofErr w:type="spellStart"/>
      <w:r w:rsidR="006D64E6">
        <w:rPr>
          <w:lang w:eastAsia="zh-CN"/>
        </w:rPr>
        <w:t>Hololens</w:t>
      </w:r>
      <w:proofErr w:type="spellEnd"/>
      <w:r w:rsidR="006D64E6">
        <w:rPr>
          <w:lang w:eastAsia="zh-CN"/>
        </w:rPr>
        <w:t xml:space="preserve"> to provide constant position correction. I managed to complete this cross-platform pipeline within three months. My first</w:t>
      </w:r>
      <w:r w:rsidR="00127725">
        <w:rPr>
          <w:lang w:eastAsia="zh-CN"/>
        </w:rPr>
        <w:t xml:space="preserve"> leading</w:t>
      </w:r>
      <w:r w:rsidR="006D64E6">
        <w:rPr>
          <w:lang w:eastAsia="zh-CN"/>
        </w:rPr>
        <w:t xml:space="preserve"> research expe</w:t>
      </w:r>
      <w:r w:rsidR="00127725">
        <w:rPr>
          <w:lang w:eastAsia="zh-CN"/>
        </w:rPr>
        <w:t>rience provide</w:t>
      </w:r>
      <w:r w:rsidR="006E5BDE">
        <w:rPr>
          <w:lang w:eastAsia="zh-CN"/>
        </w:rPr>
        <w:t>d</w:t>
      </w:r>
      <w:r w:rsidR="00127725">
        <w:rPr>
          <w:lang w:eastAsia="zh-CN"/>
        </w:rPr>
        <w:t xml:space="preserve"> me with </w:t>
      </w:r>
      <w:r w:rsidR="006E5BDE">
        <w:rPr>
          <w:lang w:eastAsia="zh-CN"/>
        </w:rPr>
        <w:t xml:space="preserve">a </w:t>
      </w:r>
      <w:r w:rsidR="00127725">
        <w:rPr>
          <w:lang w:eastAsia="zh-CN"/>
        </w:rPr>
        <w:t xml:space="preserve">wider horizon </w:t>
      </w:r>
      <w:r w:rsidR="001E4A02">
        <w:rPr>
          <w:lang w:eastAsia="zh-CN"/>
        </w:rPr>
        <w:t xml:space="preserve">of research topics and trained my ability to discover the issue and methodology for </w:t>
      </w:r>
      <w:r w:rsidR="00EA621C">
        <w:rPr>
          <w:lang w:eastAsia="zh-CN"/>
        </w:rPr>
        <w:t>solving problems</w:t>
      </w:r>
      <w:r w:rsidR="001E4A02">
        <w:rPr>
          <w:lang w:eastAsia="zh-CN"/>
        </w:rPr>
        <w:t>.</w:t>
      </w:r>
    </w:p>
    <w:p w14:paraId="336D6F73" w14:textId="77777777" w:rsidR="001E4A02" w:rsidRDefault="001E4A02">
      <w:pPr>
        <w:rPr>
          <w:lang w:eastAsia="zh-CN"/>
        </w:rPr>
      </w:pPr>
    </w:p>
    <w:p w14:paraId="441FA863" w14:textId="43C15559" w:rsidR="00B14883" w:rsidRDefault="004F390D">
      <w:pPr>
        <w:rPr>
          <w:lang w:eastAsia="zh-CN"/>
        </w:rPr>
      </w:pPr>
      <w:r>
        <w:rPr>
          <w:rFonts w:hint="eastAsia"/>
          <w:lang w:eastAsia="zh-CN"/>
        </w:rPr>
        <w:t>T</w:t>
      </w:r>
      <w:r w:rsidR="001E4A02">
        <w:rPr>
          <w:rFonts w:hint="eastAsia"/>
          <w:lang w:eastAsia="zh-CN"/>
        </w:rPr>
        <w:t>he biggest bottleneck</w:t>
      </w:r>
      <w:r>
        <w:rPr>
          <w:lang w:eastAsia="zh-CN"/>
        </w:rPr>
        <w:t xml:space="preserve"> of </w:t>
      </w:r>
      <w:r w:rsidR="00840970">
        <w:rPr>
          <w:lang w:eastAsia="zh-CN"/>
        </w:rPr>
        <w:t xml:space="preserve">this </w:t>
      </w:r>
      <w:r>
        <w:rPr>
          <w:lang w:eastAsia="zh-CN"/>
        </w:rPr>
        <w:t>project</w:t>
      </w:r>
      <w:r w:rsidR="001E4A02">
        <w:rPr>
          <w:rFonts w:hint="eastAsia"/>
          <w:lang w:eastAsia="zh-CN"/>
        </w:rPr>
        <w:t xml:space="preserve"> as pointed out by professional surgeons is the</w:t>
      </w:r>
      <w:r w:rsidR="001E4A02">
        <w:rPr>
          <w:lang w:eastAsia="zh-CN"/>
        </w:rPr>
        <w:t xml:space="preserve"> poor</w:t>
      </w:r>
      <w:r w:rsidR="001E4A02">
        <w:rPr>
          <w:rFonts w:hint="eastAsia"/>
          <w:lang w:eastAsia="zh-CN"/>
        </w:rPr>
        <w:t xml:space="preserve"> quality of</w:t>
      </w:r>
      <w:r w:rsidR="001E4A02">
        <w:rPr>
          <w:lang w:eastAsia="zh-CN"/>
        </w:rPr>
        <w:t xml:space="preserve"> 3D</w:t>
      </w:r>
      <w:r w:rsidR="001E4A02">
        <w:rPr>
          <w:rFonts w:hint="eastAsia"/>
          <w:lang w:eastAsia="zh-CN"/>
        </w:rPr>
        <w:t xml:space="preserve"> reconstructed mesh</w:t>
      </w:r>
      <w:r w:rsidR="001E4A02">
        <w:rPr>
          <w:lang w:eastAsia="zh-CN"/>
        </w:rPr>
        <w:t xml:space="preserve">. </w:t>
      </w:r>
      <w:r w:rsidR="00EA621C">
        <w:rPr>
          <w:lang w:eastAsia="zh-CN"/>
        </w:rPr>
        <w:t xml:space="preserve">The laparoscopic surgeries, due to the small size of </w:t>
      </w:r>
      <w:r w:rsidR="00B14883">
        <w:rPr>
          <w:lang w:eastAsia="zh-CN"/>
        </w:rPr>
        <w:t xml:space="preserve">the </w:t>
      </w:r>
      <w:r w:rsidR="00EA621C">
        <w:rPr>
          <w:lang w:eastAsia="zh-CN"/>
        </w:rPr>
        <w:t>surgical area and great danger of in</w:t>
      </w:r>
      <w:r w:rsidR="00B14883">
        <w:rPr>
          <w:lang w:eastAsia="zh-CN"/>
        </w:rPr>
        <w:t>ternal</w:t>
      </w:r>
      <w:r w:rsidR="00EA621C">
        <w:rPr>
          <w:lang w:eastAsia="zh-CN"/>
        </w:rPr>
        <w:t xml:space="preserve"> bleeding caused by </w:t>
      </w:r>
      <w:r w:rsidR="00B14883">
        <w:rPr>
          <w:lang w:eastAsia="zh-CN"/>
        </w:rPr>
        <w:t>inattention</w:t>
      </w:r>
      <w:r w:rsidR="00EA621C">
        <w:rPr>
          <w:lang w:eastAsia="zh-CN"/>
        </w:rPr>
        <w:t xml:space="preserve">, </w:t>
      </w:r>
      <w:r w:rsidR="001E4A02">
        <w:rPr>
          <w:lang w:eastAsia="zh-CN"/>
        </w:rPr>
        <w:t xml:space="preserve">require </w:t>
      </w:r>
      <w:r w:rsidR="008E0F7E">
        <w:rPr>
          <w:lang w:eastAsia="zh-CN"/>
        </w:rPr>
        <w:t>persistent high</w:t>
      </w:r>
      <w:r w:rsidR="00B14883">
        <w:rPr>
          <w:lang w:eastAsia="zh-CN"/>
        </w:rPr>
        <w:t>-</w:t>
      </w:r>
      <w:r>
        <w:rPr>
          <w:lang w:eastAsia="zh-CN"/>
        </w:rPr>
        <w:t>quality visual output</w:t>
      </w:r>
      <w:r w:rsidR="008E0F7E">
        <w:rPr>
          <w:lang w:eastAsia="zh-CN"/>
        </w:rPr>
        <w:t xml:space="preserve"> while </w:t>
      </w:r>
      <w:r w:rsidR="00813D5C">
        <w:rPr>
          <w:lang w:eastAsia="zh-CN"/>
        </w:rPr>
        <w:t xml:space="preserve">none of </w:t>
      </w:r>
      <w:r w:rsidR="00B14883">
        <w:rPr>
          <w:lang w:eastAsia="zh-CN"/>
        </w:rPr>
        <w:t xml:space="preserve">the </w:t>
      </w:r>
      <w:r w:rsidR="008E0F7E">
        <w:rPr>
          <w:lang w:eastAsia="zh-CN"/>
        </w:rPr>
        <w:t>current commercial depth</w:t>
      </w:r>
      <w:r w:rsidR="00813D5C">
        <w:rPr>
          <w:lang w:eastAsia="zh-CN"/>
        </w:rPr>
        <w:t xml:space="preserve"> camera performs well in the</w:t>
      </w:r>
      <w:r w:rsidR="00EA621C">
        <w:rPr>
          <w:lang w:eastAsia="zh-CN"/>
        </w:rPr>
        <w:t xml:space="preserve"> simulated patient’</w:t>
      </w:r>
      <w:r w:rsidR="00EA621C">
        <w:rPr>
          <w:rFonts w:hint="eastAsia"/>
          <w:lang w:eastAsia="zh-CN"/>
        </w:rPr>
        <w:t>s cavity</w:t>
      </w:r>
      <w:del w:id="31" w:author="Microsoft Office User" w:date="2018-08-01T23:52:00Z">
        <w:r w:rsidR="008E0F7E" w:rsidDel="009C4863">
          <w:rPr>
            <w:lang w:eastAsia="zh-CN"/>
          </w:rPr>
          <w:delText xml:space="preserve">. </w:delText>
        </w:r>
      </w:del>
      <w:ins w:id="32" w:author="Microsoft Office User" w:date="2018-08-01T23:52:00Z">
        <w:r w:rsidR="009C4863">
          <w:rPr>
            <w:lang w:eastAsia="zh-CN"/>
          </w:rPr>
          <w:t>. (</w:t>
        </w:r>
        <w:r w:rsidR="009C4863">
          <w:rPr>
            <w:rFonts w:hint="eastAsia"/>
            <w:lang w:eastAsia="zh-CN"/>
          </w:rPr>
          <w:t>这段和下面一段需要一个句子，比如</w:t>
        </w:r>
        <w:r w:rsidR="009C4863">
          <w:rPr>
            <w:lang w:eastAsia="zh-CN"/>
          </w:rPr>
          <w:t xml:space="preserve"> This biggest bottleneck did not discourag</w:t>
        </w:r>
        <w:r w:rsidR="00DA6302">
          <w:rPr>
            <w:lang w:eastAsia="zh-CN"/>
          </w:rPr>
          <w:t xml:space="preserve">e me but rather shape my honor thesis topic. </w:t>
        </w:r>
        <w:r w:rsidR="009C4863">
          <w:rPr>
            <w:lang w:eastAsia="zh-CN"/>
          </w:rPr>
          <w:t>)</w:t>
        </w:r>
      </w:ins>
    </w:p>
    <w:p w14:paraId="41AD2750" w14:textId="77777777" w:rsidR="00B14883" w:rsidRDefault="00B14883">
      <w:pPr>
        <w:rPr>
          <w:lang w:eastAsia="zh-CN"/>
        </w:rPr>
      </w:pPr>
    </w:p>
    <w:p w14:paraId="6560717D" w14:textId="773F9E94" w:rsidR="001E4A02" w:rsidRDefault="00813D5C">
      <w:pPr>
        <w:rPr>
          <w:ins w:id="33" w:author="Microsoft Office User" w:date="2018-08-22T22:11:00Z"/>
          <w:lang w:eastAsia="zh-CN"/>
        </w:rPr>
      </w:pPr>
      <w:r>
        <w:rPr>
          <w:lang w:eastAsia="zh-CN"/>
        </w:rPr>
        <w:t>To learn more about 3D reconstruc</w:t>
      </w:r>
      <w:r w:rsidR="00E776E2">
        <w:rPr>
          <w:lang w:eastAsia="zh-CN"/>
        </w:rPr>
        <w:t>tion and find a way to refine the</w:t>
      </w:r>
      <w:r>
        <w:rPr>
          <w:lang w:eastAsia="zh-CN"/>
        </w:rPr>
        <w:t xml:space="preserve"> pipeline</w:t>
      </w:r>
      <w:r w:rsidR="00A82E31">
        <w:rPr>
          <w:lang w:eastAsia="zh-CN"/>
        </w:rPr>
        <w:t xml:space="preserve"> of my previous project</w:t>
      </w:r>
      <w:r>
        <w:rPr>
          <w:lang w:eastAsia="zh-CN"/>
        </w:rPr>
        <w:t xml:space="preserve">, </w:t>
      </w:r>
      <w:r w:rsidR="008E0F7E">
        <w:rPr>
          <w:lang w:eastAsia="zh-CN"/>
        </w:rPr>
        <w:t>I decided</w:t>
      </w:r>
      <w:r w:rsidR="003B33D4">
        <w:rPr>
          <w:lang w:eastAsia="zh-CN"/>
        </w:rPr>
        <w:t xml:space="preserve"> to do</w:t>
      </w:r>
      <w:r>
        <w:rPr>
          <w:lang w:eastAsia="zh-CN"/>
        </w:rPr>
        <w:t xml:space="preserve"> my</w:t>
      </w:r>
      <w:r w:rsidR="003B33D4">
        <w:rPr>
          <w:lang w:eastAsia="zh-CN"/>
        </w:rPr>
        <w:t xml:space="preserve"> </w:t>
      </w:r>
      <w:r w:rsidR="008E0F7E">
        <w:rPr>
          <w:lang w:eastAsia="zh-CN"/>
        </w:rPr>
        <w:t>honor thesis</w:t>
      </w:r>
      <w:r w:rsidR="00877224">
        <w:rPr>
          <w:lang w:eastAsia="zh-CN"/>
        </w:rPr>
        <w:t xml:space="preserve"> on the topic of 3D reconstruction</w:t>
      </w:r>
      <w:r w:rsidR="008E0F7E">
        <w:rPr>
          <w:lang w:eastAsia="zh-CN"/>
        </w:rPr>
        <w:t xml:space="preserve"> </w:t>
      </w:r>
      <w:r w:rsidR="003B33D4">
        <w:rPr>
          <w:lang w:eastAsia="zh-CN"/>
        </w:rPr>
        <w:t xml:space="preserve">with Professor Jan-Michael </w:t>
      </w:r>
      <w:proofErr w:type="spellStart"/>
      <w:r w:rsidR="003B33D4">
        <w:rPr>
          <w:lang w:eastAsia="zh-CN"/>
        </w:rPr>
        <w:t>Frahm</w:t>
      </w:r>
      <w:proofErr w:type="spellEnd"/>
      <w:r w:rsidR="003B33D4">
        <w:rPr>
          <w:lang w:eastAsia="zh-CN"/>
        </w:rPr>
        <w:t xml:space="preserve"> as my thesis advisor and Professor Henry Fuchs as the first reader of my thesis</w:t>
      </w:r>
      <w:r>
        <w:rPr>
          <w:lang w:eastAsia="zh-CN"/>
        </w:rPr>
        <w:t xml:space="preserve"> after that </w:t>
      </w:r>
      <w:commentRangeStart w:id="34"/>
      <w:r>
        <w:rPr>
          <w:lang w:eastAsia="zh-CN"/>
        </w:rPr>
        <w:t>summer</w:t>
      </w:r>
      <w:r w:rsidR="003B33D4">
        <w:rPr>
          <w:lang w:eastAsia="zh-CN"/>
        </w:rPr>
        <w:t xml:space="preserve">. </w:t>
      </w:r>
      <w:r w:rsidR="00877224">
        <w:rPr>
          <w:lang w:eastAsia="zh-CN"/>
        </w:rPr>
        <w:t xml:space="preserve">The goal of the thesis is to </w:t>
      </w:r>
      <w:r w:rsidR="00913497">
        <w:rPr>
          <w:lang w:eastAsia="zh-CN"/>
        </w:rPr>
        <w:t xml:space="preserve">independently </w:t>
      </w:r>
      <w:r w:rsidR="00877224">
        <w:rPr>
          <w:lang w:eastAsia="zh-CN"/>
        </w:rPr>
        <w:t>explore viable ways to achieve high</w:t>
      </w:r>
      <w:r w:rsidR="00B14883">
        <w:rPr>
          <w:lang w:eastAsia="zh-CN"/>
        </w:rPr>
        <w:t>-</w:t>
      </w:r>
      <w:r w:rsidR="00877224">
        <w:rPr>
          <w:lang w:eastAsia="zh-CN"/>
        </w:rPr>
        <w:t>quality 3D reconstruction</w:t>
      </w:r>
      <w:r w:rsidR="00EA621C">
        <w:rPr>
          <w:lang w:eastAsia="zh-CN"/>
        </w:rPr>
        <w:t xml:space="preserve"> of </w:t>
      </w:r>
      <w:r w:rsidR="00B14883">
        <w:rPr>
          <w:lang w:eastAsia="zh-CN"/>
        </w:rPr>
        <w:t xml:space="preserve">the </w:t>
      </w:r>
      <w:r w:rsidR="00EA621C">
        <w:rPr>
          <w:lang w:eastAsia="zh-CN"/>
        </w:rPr>
        <w:t>laparoscopic surgical area</w:t>
      </w:r>
      <w:r w:rsidR="00877224">
        <w:rPr>
          <w:lang w:eastAsia="zh-CN"/>
        </w:rPr>
        <w:t xml:space="preserve"> with customized algorithm</w:t>
      </w:r>
      <w:r w:rsidR="004F390D">
        <w:rPr>
          <w:lang w:eastAsia="zh-CN"/>
        </w:rPr>
        <w:t>s</w:t>
      </w:r>
      <w:r w:rsidR="00EA621C">
        <w:rPr>
          <w:lang w:eastAsia="zh-CN"/>
        </w:rPr>
        <w:t xml:space="preserve"> and </w:t>
      </w:r>
      <w:r w:rsidR="00877224">
        <w:rPr>
          <w:lang w:eastAsia="zh-CN"/>
        </w:rPr>
        <w:t>stereo camera set</w:t>
      </w:r>
      <w:r w:rsidR="00EA621C">
        <w:rPr>
          <w:lang w:eastAsia="zh-CN"/>
        </w:rPr>
        <w:t>up</w:t>
      </w:r>
      <w:r w:rsidR="00877224">
        <w:rPr>
          <w:lang w:eastAsia="zh-CN"/>
        </w:rPr>
        <w:t xml:space="preserve">. </w:t>
      </w:r>
      <w:r w:rsidR="001737ED">
        <w:rPr>
          <w:lang w:eastAsia="zh-CN"/>
        </w:rPr>
        <w:t xml:space="preserve">To have complete control of the reconstruction pipeline, I </w:t>
      </w:r>
      <w:r w:rsidR="00EA621C">
        <w:rPr>
          <w:lang w:eastAsia="zh-CN"/>
        </w:rPr>
        <w:t>implemented all the algorithms myself starting from</w:t>
      </w:r>
      <w:r w:rsidR="001737ED">
        <w:rPr>
          <w:lang w:eastAsia="zh-CN"/>
        </w:rPr>
        <w:t xml:space="preserve"> two common cameras placed in parallel. After</w:t>
      </w:r>
      <w:r w:rsidR="00EA621C">
        <w:rPr>
          <w:lang w:eastAsia="zh-CN"/>
        </w:rPr>
        <w:t xml:space="preserve"> </w:t>
      </w:r>
      <w:r w:rsidR="00B14883">
        <w:rPr>
          <w:lang w:eastAsia="zh-CN"/>
        </w:rPr>
        <w:t xml:space="preserve">a </w:t>
      </w:r>
      <w:r w:rsidR="00EA621C">
        <w:rPr>
          <w:lang w:eastAsia="zh-CN"/>
        </w:rPr>
        <w:t>careful literature review of</w:t>
      </w:r>
      <w:r w:rsidR="001737ED">
        <w:rPr>
          <w:lang w:eastAsia="zh-CN"/>
        </w:rPr>
        <w:t xml:space="preserve"> research papers on 3D reconstruction, I used basic block-matching algorithm as the depth reconstruction</w:t>
      </w:r>
      <w:r w:rsidR="00EA621C">
        <w:rPr>
          <w:lang w:eastAsia="zh-CN"/>
        </w:rPr>
        <w:t xml:space="preserve"> foundation</w:t>
      </w:r>
      <w:r w:rsidR="001737ED">
        <w:rPr>
          <w:lang w:eastAsia="zh-CN"/>
        </w:rPr>
        <w:t xml:space="preserve"> of </w:t>
      </w:r>
      <w:r w:rsidR="00EA621C">
        <w:rPr>
          <w:lang w:eastAsia="zh-CN"/>
        </w:rPr>
        <w:t xml:space="preserve">my </w:t>
      </w:r>
      <w:r w:rsidR="001737ED">
        <w:rPr>
          <w:lang w:eastAsia="zh-CN"/>
        </w:rPr>
        <w:t xml:space="preserve">pipeline. Then optimization algorithms are </w:t>
      </w:r>
      <w:r w:rsidR="00EA621C">
        <w:rPr>
          <w:lang w:eastAsia="zh-CN"/>
        </w:rPr>
        <w:t xml:space="preserve">experimented </w:t>
      </w:r>
      <w:r w:rsidR="00EA621C">
        <w:rPr>
          <w:rFonts w:hint="eastAsia"/>
          <w:lang w:eastAsia="zh-CN"/>
        </w:rPr>
        <w:t xml:space="preserve">and </w:t>
      </w:r>
      <w:r w:rsidR="001737ED">
        <w:rPr>
          <w:lang w:eastAsia="zh-CN"/>
        </w:rPr>
        <w:t>used to refine the</w:t>
      </w:r>
      <w:r w:rsidR="00E776E2">
        <w:rPr>
          <w:lang w:eastAsia="zh-CN"/>
        </w:rPr>
        <w:t xml:space="preserve"> reconstruction results. L</w:t>
      </w:r>
      <w:r w:rsidR="001737ED">
        <w:rPr>
          <w:lang w:eastAsia="zh-CN"/>
        </w:rPr>
        <w:t>ocal sub-block smoothing</w:t>
      </w:r>
      <w:r w:rsidR="00932090">
        <w:rPr>
          <w:lang w:eastAsia="zh-CN"/>
        </w:rPr>
        <w:t xml:space="preserve"> algorithm is used</w:t>
      </w:r>
      <w:r w:rsidR="001737ED">
        <w:rPr>
          <w:lang w:eastAsia="zh-CN"/>
        </w:rPr>
        <w:t xml:space="preserve"> to smooth </w:t>
      </w:r>
      <w:r w:rsidR="00EA621C">
        <w:rPr>
          <w:lang w:eastAsia="zh-CN"/>
        </w:rPr>
        <w:t>the boundaries</w:t>
      </w:r>
      <w:r w:rsidR="00932090">
        <w:rPr>
          <w:lang w:eastAsia="zh-CN"/>
        </w:rPr>
        <w:t xml:space="preserve"> between two parts of pixel points with different depth values on the surface; occlusion test is used to remove noisy pixels in the area</w:t>
      </w:r>
      <w:r w:rsidR="00EA621C">
        <w:rPr>
          <w:lang w:eastAsia="zh-CN"/>
        </w:rPr>
        <w:t>s</w:t>
      </w:r>
      <w:r w:rsidR="00932090">
        <w:rPr>
          <w:lang w:eastAsia="zh-CN"/>
        </w:rPr>
        <w:t xml:space="preserve"> </w:t>
      </w:r>
      <w:r w:rsidR="00EA621C">
        <w:rPr>
          <w:lang w:eastAsia="zh-CN"/>
        </w:rPr>
        <w:t>occluded to one of two</w:t>
      </w:r>
      <w:r w:rsidR="00932090">
        <w:rPr>
          <w:lang w:eastAsia="zh-CN"/>
        </w:rPr>
        <w:t xml:space="preserve"> cameras. After making </w:t>
      </w:r>
      <w:r w:rsidR="00B14883">
        <w:rPr>
          <w:lang w:eastAsia="zh-CN"/>
        </w:rPr>
        <w:t xml:space="preserve">a </w:t>
      </w:r>
      <w:r w:rsidR="00932090">
        <w:rPr>
          <w:lang w:eastAsia="zh-CN"/>
        </w:rPr>
        <w:t xml:space="preserve">comparison between reconstruction </w:t>
      </w:r>
      <w:r w:rsidR="00932090">
        <w:rPr>
          <w:rFonts w:hint="eastAsia"/>
          <w:lang w:eastAsia="zh-CN"/>
        </w:rPr>
        <w:t>result</w:t>
      </w:r>
      <w:r w:rsidR="00EA621C">
        <w:rPr>
          <w:lang w:eastAsia="zh-CN"/>
        </w:rPr>
        <w:t>s</w:t>
      </w:r>
      <w:r w:rsidR="00932090">
        <w:rPr>
          <w:rFonts w:hint="eastAsia"/>
          <w:lang w:eastAsia="zh-CN"/>
        </w:rPr>
        <w:t xml:space="preserve"> with and without refining algorithms, </w:t>
      </w:r>
      <w:r w:rsidR="00932090">
        <w:rPr>
          <w:lang w:eastAsia="zh-CN"/>
        </w:rPr>
        <w:t>we concluded that the application of these refining algorithms would dramatically increase the quality</w:t>
      </w:r>
      <w:r w:rsidR="00EA621C">
        <w:rPr>
          <w:lang w:eastAsia="zh-CN"/>
        </w:rPr>
        <w:t xml:space="preserve"> of reconstruction</w:t>
      </w:r>
      <w:r w:rsidR="00932090">
        <w:rPr>
          <w:lang w:eastAsia="zh-CN"/>
        </w:rPr>
        <w:t>. Then, a</w:t>
      </w:r>
      <w:r w:rsidR="00EA621C">
        <w:rPr>
          <w:lang w:eastAsia="zh-CN"/>
        </w:rPr>
        <w:t>nother issue the thesis intends</w:t>
      </w:r>
      <w:r w:rsidR="00932090">
        <w:rPr>
          <w:lang w:eastAsia="zh-CN"/>
        </w:rPr>
        <w:t xml:space="preserve"> to </w:t>
      </w:r>
      <w:r w:rsidR="00AC48CC">
        <w:rPr>
          <w:lang w:eastAsia="zh-CN"/>
        </w:rPr>
        <w:t>solve</w:t>
      </w:r>
      <w:r w:rsidR="00932090">
        <w:rPr>
          <w:lang w:eastAsia="zh-CN"/>
        </w:rPr>
        <w:t xml:space="preserve"> is to reconstru</w:t>
      </w:r>
      <w:r w:rsidR="007420E0">
        <w:rPr>
          <w:lang w:eastAsia="zh-CN"/>
        </w:rPr>
        <w:t xml:space="preserve">ct homogeneous </w:t>
      </w:r>
      <w:r w:rsidR="009405CA">
        <w:rPr>
          <w:lang w:eastAsia="zh-CN"/>
        </w:rPr>
        <w:t>surfaces</w:t>
      </w:r>
      <w:r w:rsidR="007420E0">
        <w:rPr>
          <w:lang w:eastAsia="zh-CN"/>
        </w:rPr>
        <w:t xml:space="preserve"> which </w:t>
      </w:r>
      <w:r w:rsidR="00EA621C">
        <w:rPr>
          <w:lang w:eastAsia="zh-CN"/>
        </w:rPr>
        <w:t>are</w:t>
      </w:r>
      <w:r w:rsidR="00B14883">
        <w:rPr>
          <w:lang w:eastAsia="zh-CN"/>
        </w:rPr>
        <w:t xml:space="preserve"> </w:t>
      </w:r>
      <w:r w:rsidR="007420E0">
        <w:rPr>
          <w:lang w:eastAsia="zh-CN"/>
        </w:rPr>
        <w:t xml:space="preserve">surfaces </w:t>
      </w:r>
      <w:r w:rsidR="00B14883">
        <w:rPr>
          <w:lang w:eastAsia="zh-CN"/>
        </w:rPr>
        <w:t xml:space="preserve">having </w:t>
      </w:r>
      <w:r w:rsidR="007420E0">
        <w:rPr>
          <w:lang w:eastAsia="zh-CN"/>
        </w:rPr>
        <w:t>only one color</w:t>
      </w:r>
      <w:r w:rsidR="00DD236C">
        <w:rPr>
          <w:lang w:eastAsia="zh-CN"/>
        </w:rPr>
        <w:t>.</w:t>
      </w:r>
      <w:r w:rsidR="007420E0">
        <w:rPr>
          <w:lang w:eastAsia="zh-CN"/>
        </w:rPr>
        <w:t xml:space="preserve"> The block matching algorithm would fail to reconstruct these surfaces because it depends on color difference betwee</w:t>
      </w:r>
      <w:r w:rsidR="00EA621C">
        <w:rPr>
          <w:lang w:eastAsia="zh-CN"/>
        </w:rPr>
        <w:t>n two square blocks</w:t>
      </w:r>
      <w:r w:rsidR="007420E0">
        <w:rPr>
          <w:lang w:eastAsia="zh-CN"/>
        </w:rPr>
        <w:t xml:space="preserve"> of one surface to reconstruct depth. </w:t>
      </w:r>
      <w:r w:rsidR="00AC48CC">
        <w:rPr>
          <w:lang w:eastAsia="zh-CN"/>
        </w:rPr>
        <w:t>The mechanisms of s</w:t>
      </w:r>
      <w:r w:rsidR="00FB3801">
        <w:rPr>
          <w:lang w:eastAsia="zh-CN"/>
        </w:rPr>
        <w:t>ome state of the art depth camera</w:t>
      </w:r>
      <w:r w:rsidR="00EA621C">
        <w:rPr>
          <w:lang w:eastAsia="zh-CN"/>
        </w:rPr>
        <w:t>s</w:t>
      </w:r>
      <w:r w:rsidR="00FB3801">
        <w:rPr>
          <w:lang w:eastAsia="zh-CN"/>
        </w:rPr>
        <w:t xml:space="preserve"> such as Microsoft Kinect</w:t>
      </w:r>
      <w:r w:rsidR="00AC48CC">
        <w:rPr>
          <w:lang w:eastAsia="zh-CN"/>
        </w:rPr>
        <w:t xml:space="preserve"> were used as references to solve this problem</w:t>
      </w:r>
      <w:r w:rsidR="00FB3801">
        <w:rPr>
          <w:lang w:eastAsia="zh-CN"/>
        </w:rPr>
        <w:t>. Eventually</w:t>
      </w:r>
      <w:r w:rsidR="007420E0">
        <w:rPr>
          <w:lang w:eastAsia="zh-CN"/>
        </w:rPr>
        <w:t xml:space="preserve">, we decided to </w:t>
      </w:r>
      <w:r w:rsidR="00FB3801">
        <w:rPr>
          <w:lang w:eastAsia="zh-CN"/>
        </w:rPr>
        <w:t xml:space="preserve">use </w:t>
      </w:r>
      <w:r w:rsidR="0000584D">
        <w:rPr>
          <w:lang w:eastAsia="zh-CN"/>
        </w:rPr>
        <w:t xml:space="preserve">a </w:t>
      </w:r>
      <w:r w:rsidR="00FB3801">
        <w:rPr>
          <w:lang w:eastAsia="zh-CN"/>
        </w:rPr>
        <w:t xml:space="preserve">projector to project random patterns onto </w:t>
      </w:r>
      <w:r w:rsidR="00EA621C">
        <w:rPr>
          <w:lang w:eastAsia="zh-CN"/>
        </w:rPr>
        <w:t xml:space="preserve">the target objects </w:t>
      </w:r>
      <w:r w:rsidR="00FB3801">
        <w:rPr>
          <w:lang w:eastAsia="zh-CN"/>
        </w:rPr>
        <w:t xml:space="preserve">so that the surfaces can be reconstructed with the projected patterns. </w:t>
      </w:r>
      <w:commentRangeStart w:id="35"/>
      <w:r w:rsidR="00FB3801">
        <w:rPr>
          <w:lang w:eastAsia="zh-CN"/>
        </w:rPr>
        <w:t>Tested with real</w:t>
      </w:r>
      <w:r w:rsidR="0000584D">
        <w:rPr>
          <w:lang w:eastAsia="zh-CN"/>
        </w:rPr>
        <w:t>-</w:t>
      </w:r>
      <w:r w:rsidR="00FB3801">
        <w:rPr>
          <w:lang w:eastAsia="zh-CN"/>
        </w:rPr>
        <w:t xml:space="preserve">world environments and proven with improved result, my honor thesis was finished with a successful defense and a complete </w:t>
      </w:r>
      <w:r w:rsidR="0000584D">
        <w:rPr>
          <w:lang w:eastAsia="zh-CN"/>
        </w:rPr>
        <w:t>dissertation</w:t>
      </w:r>
      <w:r w:rsidR="00FB3801">
        <w:rPr>
          <w:lang w:eastAsia="zh-CN"/>
        </w:rPr>
        <w:t>. I really appreciate such</w:t>
      </w:r>
      <w:r w:rsidR="00EA621C">
        <w:rPr>
          <w:lang w:eastAsia="zh-CN"/>
        </w:rPr>
        <w:t xml:space="preserve"> an</w:t>
      </w:r>
      <w:r w:rsidR="00FB3801">
        <w:rPr>
          <w:lang w:eastAsia="zh-CN"/>
        </w:rPr>
        <w:t xml:space="preserve"> independent research opportunity in my undergraduate study</w:t>
      </w:r>
      <w:r w:rsidR="00AC48CC">
        <w:rPr>
          <w:lang w:eastAsia="zh-CN"/>
        </w:rPr>
        <w:t xml:space="preserve"> given by my advisors</w:t>
      </w:r>
      <w:r w:rsidR="00FB3801">
        <w:rPr>
          <w:lang w:eastAsia="zh-CN"/>
        </w:rPr>
        <w:t>.</w:t>
      </w:r>
      <w:commentRangeEnd w:id="35"/>
      <w:r w:rsidR="00DA6302">
        <w:rPr>
          <w:rStyle w:val="CommentReference"/>
        </w:rPr>
        <w:commentReference w:id="35"/>
      </w:r>
      <w:r w:rsidR="00FB3801">
        <w:rPr>
          <w:lang w:eastAsia="zh-CN"/>
        </w:rPr>
        <w:t xml:space="preserve"> It allows me</w:t>
      </w:r>
      <w:r w:rsidR="00EA621C">
        <w:rPr>
          <w:lang w:eastAsia="zh-CN"/>
        </w:rPr>
        <w:t xml:space="preserve"> to</w:t>
      </w:r>
      <w:r w:rsidR="00FB3801">
        <w:rPr>
          <w:lang w:eastAsia="zh-CN"/>
        </w:rPr>
        <w:t xml:space="preserve"> </w:t>
      </w:r>
      <w:r w:rsidR="004E4368">
        <w:rPr>
          <w:lang w:eastAsia="zh-CN"/>
        </w:rPr>
        <w:t>go through</w:t>
      </w:r>
      <w:r w:rsidR="00EA621C">
        <w:rPr>
          <w:lang w:eastAsia="zh-CN"/>
        </w:rPr>
        <w:t xml:space="preserve"> </w:t>
      </w:r>
      <w:r w:rsidR="0000584D">
        <w:rPr>
          <w:lang w:eastAsia="zh-CN"/>
        </w:rPr>
        <w:t xml:space="preserve">crucial </w:t>
      </w:r>
      <w:r w:rsidR="00FB3801">
        <w:rPr>
          <w:lang w:eastAsia="zh-CN"/>
        </w:rPr>
        <w:t>steps to conduct fruitful research</w:t>
      </w:r>
      <w:r w:rsidR="00E271B6">
        <w:rPr>
          <w:lang w:eastAsia="zh-CN"/>
        </w:rPr>
        <w:t>es</w:t>
      </w:r>
      <w:r w:rsidR="004E4368">
        <w:rPr>
          <w:lang w:eastAsia="zh-CN"/>
        </w:rPr>
        <w:t>:</w:t>
      </w:r>
      <w:r w:rsidR="00FB3801">
        <w:rPr>
          <w:lang w:eastAsia="zh-CN"/>
        </w:rPr>
        <w:t xml:space="preserve"> careful literature review, </w:t>
      </w:r>
      <w:r w:rsidR="00E271B6">
        <w:rPr>
          <w:lang w:eastAsia="zh-CN"/>
        </w:rPr>
        <w:t>rigorous</w:t>
      </w:r>
      <w:r w:rsidR="00FB3801">
        <w:rPr>
          <w:lang w:eastAsia="zh-CN"/>
        </w:rPr>
        <w:t xml:space="preserve"> result</w:t>
      </w:r>
      <w:r w:rsidR="00E271B6">
        <w:rPr>
          <w:lang w:eastAsia="zh-CN"/>
        </w:rPr>
        <w:t>s</w:t>
      </w:r>
      <w:r w:rsidR="00FB3801">
        <w:rPr>
          <w:lang w:eastAsia="zh-CN"/>
        </w:rPr>
        <w:t xml:space="preserve"> comparis</w:t>
      </w:r>
      <w:r w:rsidR="00B445AE">
        <w:rPr>
          <w:lang w:eastAsia="zh-CN"/>
        </w:rPr>
        <w:t>on</w:t>
      </w:r>
      <w:r w:rsidR="004E4368">
        <w:rPr>
          <w:lang w:eastAsia="zh-CN"/>
        </w:rPr>
        <w:t>, persistent engineering</w:t>
      </w:r>
      <w:r w:rsidR="00B445AE">
        <w:rPr>
          <w:lang w:eastAsia="zh-CN"/>
        </w:rPr>
        <w:t xml:space="preserve"> and creative problem</w:t>
      </w:r>
      <w:r w:rsidR="0000584D">
        <w:rPr>
          <w:lang w:eastAsia="zh-CN"/>
        </w:rPr>
        <w:t>-</w:t>
      </w:r>
      <w:r w:rsidR="00B445AE">
        <w:rPr>
          <w:lang w:eastAsia="zh-CN"/>
        </w:rPr>
        <w:t>solving.</w:t>
      </w:r>
      <w:commentRangeEnd w:id="34"/>
      <w:r w:rsidR="00DA6302">
        <w:rPr>
          <w:rStyle w:val="CommentReference"/>
        </w:rPr>
        <w:commentReference w:id="34"/>
      </w:r>
    </w:p>
    <w:p w14:paraId="13D1184E" w14:textId="7AFDF7C3" w:rsidR="00DB2571" w:rsidRDefault="00EF551D">
      <w:pPr>
        <w:rPr>
          <w:lang w:eastAsia="zh-CN"/>
        </w:rPr>
      </w:pPr>
      <w:ins w:id="36" w:author="Microsoft Office User" w:date="2018-08-22T22:12:00Z">
        <w:r>
          <w:rPr>
            <w:lang w:eastAsia="zh-CN"/>
          </w:rPr>
          <w:t>Junior year finished honor thesis</w:t>
        </w:r>
      </w:ins>
      <w:bookmarkStart w:id="37" w:name="_GoBack"/>
      <w:bookmarkEnd w:id="37"/>
    </w:p>
    <w:p w14:paraId="151D7B34" w14:textId="77777777" w:rsidR="00A80B35" w:rsidRDefault="00A80B35">
      <w:pPr>
        <w:rPr>
          <w:lang w:eastAsia="zh-CN"/>
        </w:rPr>
      </w:pPr>
    </w:p>
    <w:p w14:paraId="5EB37A7E" w14:textId="0D980FA4" w:rsidR="006900A6" w:rsidRDefault="006B0DE9">
      <w:pPr>
        <w:rPr>
          <w:lang w:eastAsia="zh-CN"/>
        </w:rPr>
      </w:pPr>
      <w:r>
        <w:rPr>
          <w:rFonts w:hint="eastAsia"/>
          <w:lang w:eastAsia="zh-CN"/>
        </w:rPr>
        <w:t>I did not stop</w:t>
      </w:r>
      <w:r w:rsidR="00D57735">
        <w:rPr>
          <w:rFonts w:hint="eastAsia"/>
          <w:lang w:eastAsia="zh-CN"/>
        </w:rPr>
        <w:t xml:space="preserve"> my </w:t>
      </w:r>
      <w:r>
        <w:rPr>
          <w:lang w:eastAsia="zh-CN"/>
        </w:rPr>
        <w:t>exploration of</w:t>
      </w:r>
      <w:r w:rsidR="00D57735">
        <w:rPr>
          <w:lang w:eastAsia="zh-CN"/>
        </w:rPr>
        <w:t xml:space="preserve"> 3D reconstruction </w:t>
      </w:r>
      <w:r w:rsidR="00D57735">
        <w:rPr>
          <w:rFonts w:hint="eastAsia"/>
          <w:lang w:eastAsia="zh-CN"/>
        </w:rPr>
        <w:t>after completion of my honor thesis</w:t>
      </w:r>
      <w:r>
        <w:rPr>
          <w:lang w:eastAsia="zh-CN"/>
        </w:rPr>
        <w:t xml:space="preserve">. To be used as reconstruction </w:t>
      </w:r>
      <w:r w:rsidR="004E4368">
        <w:rPr>
          <w:lang w:eastAsia="zh-CN"/>
        </w:rPr>
        <w:t>component of my augmented reality pipeline</w:t>
      </w:r>
      <w:r>
        <w:rPr>
          <w:lang w:eastAsia="zh-CN"/>
        </w:rPr>
        <w:t>, the depth reconstruction pipeline needs to be real-time. I started to learn about graphic processing unit (GPU) programming with CUDA and tried to convert the heavy computation my program onto multi-threaded GPU to reduce computation time.</w:t>
      </w:r>
      <w:r w:rsidR="006900A6">
        <w:rPr>
          <w:rFonts w:hint="eastAsia"/>
          <w:lang w:eastAsia="zh-CN"/>
        </w:rPr>
        <w:t xml:space="preserve"> I also </w:t>
      </w:r>
    </w:p>
    <w:p w14:paraId="5BFD12DA" w14:textId="77777777" w:rsidR="00FB3801" w:rsidRDefault="00FB3801">
      <w:pPr>
        <w:rPr>
          <w:lang w:eastAsia="zh-CN"/>
        </w:rPr>
      </w:pPr>
    </w:p>
    <w:p w14:paraId="1796D5EE" w14:textId="76E06A18" w:rsidR="00B52067" w:rsidRDefault="00B52067">
      <w:pPr>
        <w:rPr>
          <w:lang w:eastAsia="zh-CN"/>
        </w:rPr>
      </w:pPr>
    </w:p>
    <w:p w14:paraId="1099D917" w14:textId="77777777" w:rsidR="00B52067" w:rsidRDefault="00B52067">
      <w:pPr>
        <w:rPr>
          <w:lang w:eastAsia="zh-CN"/>
        </w:rPr>
      </w:pPr>
    </w:p>
    <w:sectPr w:rsidR="00B52067" w:rsidSect="004265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8-08-01T23:02:00Z" w:initials="Office">
    <w:p w14:paraId="00BFCC57" w14:textId="031758D9" w:rsidR="003F7B03" w:rsidRDefault="003F7B0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逻辑有些重复。</w:t>
      </w:r>
      <w:r>
        <w:rPr>
          <w:lang w:eastAsia="zh-CN"/>
        </w:rPr>
        <w:t xml:space="preserve">”Assembling small parts to build towards a larger goal” sounds better. </w:t>
      </w:r>
    </w:p>
  </w:comment>
  <w:comment w:id="2" w:author="Microsoft Office User" w:date="2018-08-01T23:03:00Z" w:initials="Office">
    <w:p w14:paraId="14494BA4" w14:textId="77135CE0" w:rsidR="00E5794F" w:rsidRDefault="00E5794F">
      <w:pPr>
        <w:pStyle w:val="CommentText"/>
      </w:pPr>
      <w:r>
        <w:rPr>
          <w:rStyle w:val="CommentReference"/>
        </w:rPr>
        <w:annotationRef/>
      </w:r>
      <w:r>
        <w:t xml:space="preserve">In high school, such excitement brought about effective leadership in many successful event planning, such as designing a yearbook. </w:t>
      </w:r>
    </w:p>
  </w:comment>
  <w:comment w:id="3" w:author="Microsoft Office User" w:date="2018-08-01T23:05:00Z" w:initials="Office">
    <w:p w14:paraId="3CDEE59A" w14:textId="14CB2B9E" w:rsidR="00E5794F" w:rsidRDefault="00E5794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不行啊学弟，感觉前面两行字在讲</w:t>
      </w:r>
      <w:r>
        <w:rPr>
          <w:rFonts w:hint="eastAsia"/>
          <w:lang w:eastAsia="zh-CN"/>
        </w:rPr>
        <w:t>high school</w:t>
      </w:r>
      <w:r>
        <w:rPr>
          <w:rFonts w:hint="eastAsia"/>
          <w:lang w:eastAsia="zh-CN"/>
        </w:rPr>
        <w:t>。讲到大学一句话就这么短感觉不行。要么你把</w:t>
      </w:r>
      <w:r>
        <w:rPr>
          <w:rFonts w:hint="eastAsia"/>
          <w:lang w:eastAsia="zh-CN"/>
        </w:rPr>
        <w:t>high school</w:t>
      </w:r>
      <w:r>
        <w:rPr>
          <w:rFonts w:hint="eastAsia"/>
          <w:lang w:eastAsia="zh-CN"/>
        </w:rPr>
        <w:t>的内容删掉，要么你这句话长一点。</w:t>
      </w:r>
    </w:p>
  </w:comment>
  <w:comment w:id="17" w:author="Microsoft Office User" w:date="2018-08-01T23:48:00Z" w:initials="Office">
    <w:p w14:paraId="19C12536" w14:textId="246FA297" w:rsidR="0073409F" w:rsidRDefault="0073409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Coursework</w:t>
      </w:r>
      <w:r>
        <w:rPr>
          <w:rFonts w:hint="eastAsia"/>
          <w:lang w:eastAsia="zh-CN"/>
        </w:rPr>
        <w:t>可以提，不要提</w:t>
      </w:r>
      <w:r>
        <w:rPr>
          <w:rFonts w:hint="eastAsia"/>
          <w:lang w:eastAsia="zh-CN"/>
        </w:rPr>
        <w:t>GPA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AO</w:t>
      </w:r>
      <w:r>
        <w:rPr>
          <w:rFonts w:hint="eastAsia"/>
          <w:lang w:eastAsia="zh-CN"/>
        </w:rPr>
        <w:t>能看到你的</w:t>
      </w:r>
      <w:r>
        <w:rPr>
          <w:rFonts w:hint="eastAsia"/>
          <w:lang w:eastAsia="zh-CN"/>
        </w:rPr>
        <w:t>transcript</w:t>
      </w:r>
      <w:r>
        <w:rPr>
          <w:rFonts w:hint="eastAsia"/>
          <w:lang w:eastAsia="zh-CN"/>
        </w:rPr>
        <w:t>。不要浪费每一个字。着重写你这个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所用的算法啊，技术啊之类的，你是怎么想的。</w:t>
      </w:r>
    </w:p>
  </w:comment>
  <w:comment w:id="19" w:author="Microsoft Office User" w:date="2018-08-01T23:49:00Z" w:initials="Office">
    <w:p w14:paraId="69BD37FF" w14:textId="7A8E82D5" w:rsidR="0073409F" w:rsidRDefault="0073409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别用四行字写你怎么得到的这个</w:t>
      </w:r>
      <w:r>
        <w:rPr>
          <w:rFonts w:hint="eastAsia"/>
          <w:lang w:eastAsia="zh-CN"/>
        </w:rPr>
        <w:t>research</w:t>
      </w:r>
      <w:r>
        <w:rPr>
          <w:rFonts w:hint="eastAsia"/>
          <w:lang w:eastAsia="zh-CN"/>
        </w:rPr>
        <w:t>的机会。</w:t>
      </w:r>
    </w:p>
  </w:comment>
  <w:comment w:id="22" w:author="Microsoft Office User" w:date="2018-08-01T23:50:00Z" w:initials="Office">
    <w:p w14:paraId="483E0F07" w14:textId="543D5B1E" w:rsidR="0073409F" w:rsidRDefault="0073409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这段看着比较到位。</w:t>
      </w:r>
    </w:p>
  </w:comment>
  <w:comment w:id="24" w:author="Microsoft Office User" w:date="2018-08-01T23:51:00Z" w:initials="Office">
    <w:p w14:paraId="3924F3A0" w14:textId="33C5303A" w:rsidR="009C4863" w:rsidRDefault="009C4863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不要这么谦虚，就说</w:t>
      </w:r>
      <w:r>
        <w:rPr>
          <w:lang w:eastAsia="zh-CN"/>
        </w:rPr>
        <w:t xml:space="preserve">we took several steps to improve… </w:t>
      </w:r>
    </w:p>
  </w:comment>
  <w:comment w:id="35" w:author="Microsoft Office User" w:date="2018-08-01T23:55:00Z" w:initials="Office">
    <w:p w14:paraId="2DB040C2" w14:textId="47049F94" w:rsidR="00DA6302" w:rsidRDefault="00DA630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这种话都不要写。</w:t>
      </w:r>
    </w:p>
  </w:comment>
  <w:comment w:id="34" w:author="Microsoft Office User" w:date="2018-08-01T23:54:00Z" w:initials="Office">
    <w:p w14:paraId="6AF4233A" w14:textId="783F4112" w:rsidR="00DA6302" w:rsidRDefault="00DA630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这段太长，需要断一下。也许可以在</w:t>
      </w:r>
      <w:r>
        <w:rPr>
          <w:rFonts w:hint="eastAsia"/>
          <w:lang w:eastAsia="zh-CN"/>
        </w:rPr>
        <w:t xml:space="preserve">another issue </w:t>
      </w:r>
      <w:r>
        <w:rPr>
          <w:rFonts w:hint="eastAsia"/>
          <w:lang w:eastAsia="zh-CN"/>
        </w:rPr>
        <w:t>那里。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BFCC57" w15:done="0"/>
  <w15:commentEx w15:paraId="14494BA4" w15:done="0"/>
  <w15:commentEx w15:paraId="3CDEE59A" w15:done="0"/>
  <w15:commentEx w15:paraId="19C12536" w15:done="0"/>
  <w15:commentEx w15:paraId="69BD37FF" w15:done="0"/>
  <w15:commentEx w15:paraId="483E0F07" w15:done="0"/>
  <w15:commentEx w15:paraId="3924F3A0" w15:done="0"/>
  <w15:commentEx w15:paraId="2DB040C2" w15:done="0"/>
  <w15:commentEx w15:paraId="6AF423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09"/>
    <w:rsid w:val="0000584D"/>
    <w:rsid w:val="00011FDF"/>
    <w:rsid w:val="000508B8"/>
    <w:rsid w:val="00090AA5"/>
    <w:rsid w:val="000B6FFC"/>
    <w:rsid w:val="000C4DA0"/>
    <w:rsid w:val="000D3E34"/>
    <w:rsid w:val="000D68B4"/>
    <w:rsid w:val="00127725"/>
    <w:rsid w:val="001277F2"/>
    <w:rsid w:val="0015727E"/>
    <w:rsid w:val="001737ED"/>
    <w:rsid w:val="001E4A02"/>
    <w:rsid w:val="00203F0D"/>
    <w:rsid w:val="0023271C"/>
    <w:rsid w:val="0023485B"/>
    <w:rsid w:val="00240209"/>
    <w:rsid w:val="002613D3"/>
    <w:rsid w:val="002C1C54"/>
    <w:rsid w:val="00335DA3"/>
    <w:rsid w:val="00370723"/>
    <w:rsid w:val="00386AF6"/>
    <w:rsid w:val="003B33D4"/>
    <w:rsid w:val="003B5352"/>
    <w:rsid w:val="003D3B06"/>
    <w:rsid w:val="003F7B03"/>
    <w:rsid w:val="00402E84"/>
    <w:rsid w:val="00426536"/>
    <w:rsid w:val="00434899"/>
    <w:rsid w:val="00440302"/>
    <w:rsid w:val="00457731"/>
    <w:rsid w:val="00457D23"/>
    <w:rsid w:val="004617B4"/>
    <w:rsid w:val="00487A5D"/>
    <w:rsid w:val="004B5DD7"/>
    <w:rsid w:val="004E4368"/>
    <w:rsid w:val="004F390D"/>
    <w:rsid w:val="005049F1"/>
    <w:rsid w:val="00557E46"/>
    <w:rsid w:val="00566625"/>
    <w:rsid w:val="00592ED5"/>
    <w:rsid w:val="005B793A"/>
    <w:rsid w:val="00600658"/>
    <w:rsid w:val="00627BDD"/>
    <w:rsid w:val="006900A6"/>
    <w:rsid w:val="006B0DE9"/>
    <w:rsid w:val="006B7043"/>
    <w:rsid w:val="006D64E6"/>
    <w:rsid w:val="006E5BDE"/>
    <w:rsid w:val="006E7A20"/>
    <w:rsid w:val="00704DCB"/>
    <w:rsid w:val="00727FD3"/>
    <w:rsid w:val="007326E3"/>
    <w:rsid w:val="0073409F"/>
    <w:rsid w:val="007420E0"/>
    <w:rsid w:val="007438CC"/>
    <w:rsid w:val="007709EB"/>
    <w:rsid w:val="007A0BB5"/>
    <w:rsid w:val="007D6981"/>
    <w:rsid w:val="00811783"/>
    <w:rsid w:val="00813D5C"/>
    <w:rsid w:val="00840970"/>
    <w:rsid w:val="00877224"/>
    <w:rsid w:val="0089218B"/>
    <w:rsid w:val="008A5C03"/>
    <w:rsid w:val="008B7FA1"/>
    <w:rsid w:val="008D3D6A"/>
    <w:rsid w:val="008D6308"/>
    <w:rsid w:val="008E0F7E"/>
    <w:rsid w:val="0091117C"/>
    <w:rsid w:val="00913497"/>
    <w:rsid w:val="00932090"/>
    <w:rsid w:val="009405CA"/>
    <w:rsid w:val="009422A4"/>
    <w:rsid w:val="00945515"/>
    <w:rsid w:val="00986AFF"/>
    <w:rsid w:val="009C014D"/>
    <w:rsid w:val="009C4863"/>
    <w:rsid w:val="009D28B7"/>
    <w:rsid w:val="009E0DAB"/>
    <w:rsid w:val="00A12AE6"/>
    <w:rsid w:val="00A2477C"/>
    <w:rsid w:val="00A52444"/>
    <w:rsid w:val="00A80B35"/>
    <w:rsid w:val="00A82E31"/>
    <w:rsid w:val="00AA1E5E"/>
    <w:rsid w:val="00AC48CC"/>
    <w:rsid w:val="00AD126C"/>
    <w:rsid w:val="00AE5FB4"/>
    <w:rsid w:val="00B14883"/>
    <w:rsid w:val="00B271D9"/>
    <w:rsid w:val="00B36284"/>
    <w:rsid w:val="00B41735"/>
    <w:rsid w:val="00B445AE"/>
    <w:rsid w:val="00B52067"/>
    <w:rsid w:val="00BB1BEE"/>
    <w:rsid w:val="00BD11CA"/>
    <w:rsid w:val="00BD3FE5"/>
    <w:rsid w:val="00BE7DF3"/>
    <w:rsid w:val="00BF1269"/>
    <w:rsid w:val="00D27224"/>
    <w:rsid w:val="00D412F9"/>
    <w:rsid w:val="00D50710"/>
    <w:rsid w:val="00D57735"/>
    <w:rsid w:val="00DA6302"/>
    <w:rsid w:val="00DB2571"/>
    <w:rsid w:val="00DD236C"/>
    <w:rsid w:val="00E271B6"/>
    <w:rsid w:val="00E40A69"/>
    <w:rsid w:val="00E5794F"/>
    <w:rsid w:val="00E57C2F"/>
    <w:rsid w:val="00E72607"/>
    <w:rsid w:val="00E7312C"/>
    <w:rsid w:val="00E776E2"/>
    <w:rsid w:val="00EA23A9"/>
    <w:rsid w:val="00EA621C"/>
    <w:rsid w:val="00ED5858"/>
    <w:rsid w:val="00EF551D"/>
    <w:rsid w:val="00EF680E"/>
    <w:rsid w:val="00F408F8"/>
    <w:rsid w:val="00F81234"/>
    <w:rsid w:val="00FB3801"/>
    <w:rsid w:val="00FC6ED2"/>
    <w:rsid w:val="00FC6FE3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1CE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6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7B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B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B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B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B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DA47DA-7EA0-EF44-B145-C3EB96D6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1286</Words>
  <Characters>7720</Characters>
  <Application>Microsoft Macintosh Word</Application>
  <DocSecurity>0</DocSecurity>
  <Lines>145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2018-07-22T02:33:00Z</dcterms:created>
  <dcterms:modified xsi:type="dcterms:W3CDTF">2018-08-23T16:30:00Z</dcterms:modified>
</cp:coreProperties>
</file>